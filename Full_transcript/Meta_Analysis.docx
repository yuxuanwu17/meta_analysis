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EAAE4" w14:textId="77777777" w:rsidR="00F77175" w:rsidRPr="00E25B8F" w:rsidRDefault="00F77175" w:rsidP="00F77175">
      <w:pPr>
        <w:pStyle w:val="Subtitle"/>
        <w:rPr>
          <w:color w:val="000000" w:themeColor="text1"/>
          <w14:ligatures w14:val="standard"/>
        </w:rPr>
      </w:pPr>
      <w:r w:rsidRPr="00E25B8F">
        <w:rPr>
          <w:rFonts w:eastAsia="Times New Roman" w:cs="Times New Roman"/>
          <w:b/>
          <w:bCs/>
          <w:iCs w:val="0"/>
          <w:color w:val="000000" w:themeColor="text1"/>
          <w:sz w:val="35"/>
          <w:szCs w:val="20"/>
          <w14:ligatures w14:val="standard"/>
        </w:rPr>
        <w:t>Meta-analysis for knockdown of METTL3 or METTL14 affecting N6-methyladenosine methylation level</w:t>
      </w:r>
    </w:p>
    <w:p w14:paraId="172EE624" w14:textId="77777777" w:rsidR="00F77175" w:rsidRPr="00E25B8F" w:rsidRDefault="00F77175" w:rsidP="00F77175">
      <w:pPr>
        <w:pStyle w:val="Authors"/>
        <w:rPr>
          <w:rStyle w:val="FirstName"/>
          <w:color w:val="000000" w:themeColor="text1"/>
          <w14:ligatures w14:val="standard"/>
        </w:rPr>
        <w:sectPr w:rsidR="00F77175" w:rsidRPr="00E25B8F"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D3FA98C" w14:textId="77777777" w:rsidR="00F77175" w:rsidRPr="00E25B8F" w:rsidRDefault="00F77175" w:rsidP="00F77175">
      <w:pPr>
        <w:pStyle w:val="Authors"/>
        <w:rPr>
          <w:color w:val="000000" w:themeColor="text1"/>
        </w:rPr>
      </w:pPr>
      <w:r w:rsidRPr="00E25B8F">
        <w:rPr>
          <w:rStyle w:val="FirstName"/>
          <w:color w:val="000000" w:themeColor="text1"/>
          <w14:ligatures w14:val="standard"/>
        </w:rPr>
        <w:t>Yuxin Zhang</w:t>
      </w:r>
      <w:r w:rsidRPr="00E25B8F">
        <w:rPr>
          <w:color w:val="000000" w:themeColor="text1"/>
        </w:rPr>
        <w:br/>
      </w:r>
      <w:r w:rsidRPr="00E25B8F">
        <w:rPr>
          <w:rStyle w:val="OrgDiv"/>
          <w:color w:val="000000" w:themeColor="text1"/>
          <w:sz w:val="20"/>
          <w14:ligatures w14:val="standard"/>
        </w:rPr>
        <w:t xml:space="preserve"> Department of Biological Sciences</w:t>
      </w:r>
      <w:r w:rsidRPr="00E25B8F">
        <w:rPr>
          <w:rStyle w:val="OrgName"/>
          <w:color w:val="000000" w:themeColor="text1"/>
          <w:sz w:val="20"/>
          <w14:ligatures w14:val="standard"/>
        </w:rPr>
        <w:br/>
        <w:t>Xi’an Jiaotong and Liverpool University</w:t>
      </w:r>
      <w:r w:rsidRPr="00E25B8F">
        <w:rPr>
          <w:rStyle w:val="OrgName"/>
          <w:color w:val="000000" w:themeColor="text1"/>
          <w:sz w:val="20"/>
          <w14:ligatures w14:val="standard"/>
        </w:rPr>
        <w:br/>
        <w:t xml:space="preserve"> </w:t>
      </w:r>
      <w:r w:rsidRPr="00E25B8F">
        <w:rPr>
          <w:rStyle w:val="City"/>
          <w:color w:val="000000" w:themeColor="text1"/>
          <w:sz w:val="20"/>
          <w14:ligatures w14:val="standard"/>
        </w:rPr>
        <w:t>Suzhou Jiangsu China</w:t>
      </w:r>
      <w:r w:rsidRPr="00E25B8F">
        <w:rPr>
          <w:color w:val="000000" w:themeColor="text1"/>
        </w:rPr>
        <w:br/>
      </w:r>
      <w:r w:rsidRPr="00E25B8F">
        <w:rPr>
          <w:rStyle w:val="Email"/>
          <w:color w:val="000000" w:themeColor="text1"/>
          <w:sz w:val="20"/>
          <w14:ligatures w14:val="standard"/>
        </w:rPr>
        <w:t>yuxin.zhang17@student.xjtlu.edu.cn</w:t>
      </w:r>
    </w:p>
    <w:p w14:paraId="0E586217" w14:textId="77777777" w:rsidR="00F77175" w:rsidRPr="00E25B8F" w:rsidRDefault="00F77175" w:rsidP="00F77175">
      <w:pPr>
        <w:pStyle w:val="Authors"/>
        <w:rPr>
          <w:color w:val="000000" w:themeColor="text1"/>
        </w:rPr>
      </w:pPr>
      <w:r w:rsidRPr="00E25B8F">
        <w:rPr>
          <w:rStyle w:val="FirstName"/>
          <w:color w:val="000000" w:themeColor="text1"/>
          <w14:ligatures w14:val="standard"/>
        </w:rPr>
        <w:t>Yuxuan Wu</w:t>
      </w:r>
      <w:r w:rsidRPr="00E25B8F">
        <w:rPr>
          <w:color w:val="000000" w:themeColor="text1"/>
        </w:rPr>
        <w:br/>
      </w:r>
      <w:r w:rsidRPr="00E25B8F">
        <w:rPr>
          <w:rStyle w:val="OrgDiv"/>
          <w:color w:val="000000" w:themeColor="text1"/>
          <w:sz w:val="20"/>
          <w14:ligatures w14:val="standard"/>
        </w:rPr>
        <w:t>Department of Biological Sciences</w:t>
      </w:r>
      <w:r w:rsidRPr="00E25B8F">
        <w:rPr>
          <w:rStyle w:val="OrgName"/>
          <w:color w:val="000000" w:themeColor="text1"/>
          <w:sz w:val="20"/>
          <w14:ligatures w14:val="standard"/>
        </w:rPr>
        <w:br/>
        <w:t xml:space="preserve"> Xi’an Jiaotong and Liverpool University</w:t>
      </w:r>
      <w:r w:rsidRPr="00E25B8F">
        <w:rPr>
          <w:rStyle w:val="OrgName"/>
          <w:color w:val="000000" w:themeColor="text1"/>
          <w:sz w:val="20"/>
          <w14:ligatures w14:val="standard"/>
        </w:rPr>
        <w:br/>
        <w:t xml:space="preserve"> </w:t>
      </w:r>
      <w:r w:rsidRPr="00E25B8F">
        <w:rPr>
          <w:rStyle w:val="City"/>
          <w:color w:val="000000" w:themeColor="text1"/>
          <w:sz w:val="20"/>
          <w14:ligatures w14:val="standard"/>
        </w:rPr>
        <w:t>Suzhou Jiangsu China</w:t>
      </w:r>
      <w:r w:rsidRPr="00E25B8F">
        <w:rPr>
          <w:color w:val="000000" w:themeColor="text1"/>
        </w:rPr>
        <w:br/>
      </w:r>
      <w:r w:rsidRPr="00E25B8F">
        <w:rPr>
          <w:rStyle w:val="Email"/>
          <w:color w:val="000000" w:themeColor="text1"/>
          <w:sz w:val="20"/>
          <w14:ligatures w14:val="standard"/>
        </w:rPr>
        <w:t>yuxuan.wu17@student.xjtlu.edu.cn</w:t>
      </w:r>
    </w:p>
    <w:p w14:paraId="6FB7B424" w14:textId="77777777" w:rsidR="00F77175" w:rsidRPr="00E25B8F" w:rsidRDefault="00F77175" w:rsidP="00F77175">
      <w:pPr>
        <w:pStyle w:val="Authors"/>
        <w:rPr>
          <w:color w:val="000000" w:themeColor="text1"/>
        </w:rPr>
      </w:pPr>
      <w:r w:rsidRPr="00E25B8F">
        <w:rPr>
          <w:rStyle w:val="FirstName"/>
          <w:color w:val="000000" w:themeColor="text1"/>
          <w14:ligatures w14:val="standard"/>
        </w:rPr>
        <w:t>Di Zhen</w:t>
      </w:r>
      <w:r w:rsidRPr="00E25B8F">
        <w:rPr>
          <w:color w:val="000000" w:themeColor="text1"/>
        </w:rPr>
        <w:br/>
      </w:r>
      <w:r w:rsidRPr="00E25B8F">
        <w:rPr>
          <w:rStyle w:val="OrgDiv"/>
          <w:color w:val="000000" w:themeColor="text1"/>
          <w:sz w:val="20"/>
          <w14:ligatures w14:val="standard"/>
        </w:rPr>
        <w:t>Department of Biological Sciences</w:t>
      </w:r>
      <w:r w:rsidRPr="00E25B8F">
        <w:rPr>
          <w:rStyle w:val="OrgName"/>
          <w:color w:val="000000" w:themeColor="text1"/>
          <w:sz w:val="20"/>
          <w14:ligatures w14:val="standard"/>
        </w:rPr>
        <w:br/>
        <w:t xml:space="preserve"> Xi’an Jiaotong and Liverpool University</w:t>
      </w:r>
      <w:r w:rsidRPr="00E25B8F">
        <w:rPr>
          <w:rStyle w:val="OrgName"/>
          <w:color w:val="000000" w:themeColor="text1"/>
          <w:sz w:val="20"/>
          <w14:ligatures w14:val="standard"/>
        </w:rPr>
        <w:br/>
        <w:t xml:space="preserve"> </w:t>
      </w:r>
      <w:r w:rsidRPr="00E25B8F">
        <w:rPr>
          <w:rStyle w:val="City"/>
          <w:color w:val="000000" w:themeColor="text1"/>
          <w:sz w:val="20"/>
          <w14:ligatures w14:val="standard"/>
        </w:rPr>
        <w:t>Suzhou Jiangsu China</w:t>
      </w:r>
      <w:r w:rsidRPr="00E25B8F">
        <w:rPr>
          <w:color w:val="000000" w:themeColor="text1"/>
        </w:rPr>
        <w:br/>
      </w:r>
      <w:r w:rsidRPr="00E25B8F">
        <w:rPr>
          <w:rStyle w:val="Email"/>
          <w:color w:val="000000" w:themeColor="text1"/>
          <w:sz w:val="20"/>
          <w14:ligatures w14:val="standard"/>
        </w:rPr>
        <w:t>di.zhen17@student.xjtlu.edu.cn</w:t>
      </w:r>
    </w:p>
    <w:p w14:paraId="7586B439" w14:textId="77777777" w:rsidR="00F77175" w:rsidRPr="00E25B8F" w:rsidRDefault="00F77175" w:rsidP="00F77175">
      <w:pPr>
        <w:pStyle w:val="Authors"/>
        <w:rPr>
          <w:rStyle w:val="FirstName"/>
          <w:color w:val="000000" w:themeColor="text1"/>
          <w14:ligatures w14:val="standard"/>
        </w:rPr>
        <w:sectPr w:rsidR="00F77175" w:rsidRPr="00E25B8F" w:rsidSect="00D14ACE">
          <w:endnotePr>
            <w:numFmt w:val="decimal"/>
          </w:endnotePr>
          <w:type w:val="continuous"/>
          <w:pgSz w:w="12240" w:h="15840" w:code="9"/>
          <w:pgMar w:top="1500" w:right="1080" w:bottom="1600" w:left="1080" w:header="1080" w:footer="1080" w:gutter="0"/>
          <w:pgNumType w:start="1"/>
          <w:cols w:num="3" w:space="720"/>
          <w:titlePg/>
          <w:docGrid w:linePitch="360"/>
        </w:sectPr>
      </w:pPr>
    </w:p>
    <w:p w14:paraId="4BBCE551" w14:textId="77777777" w:rsidR="00F77175" w:rsidRPr="00E25B8F" w:rsidRDefault="00F77175" w:rsidP="00F77175">
      <w:pPr>
        <w:pStyle w:val="Authors"/>
        <w:rPr>
          <w:rFonts w:eastAsia="SimSun"/>
          <w:color w:val="000000" w:themeColor="text1"/>
          <w:lang w:eastAsia="zh-CN"/>
        </w:rPr>
      </w:pPr>
      <w:r w:rsidRPr="00E25B8F">
        <w:rPr>
          <w:rStyle w:val="FirstName"/>
          <w:color w:val="000000" w:themeColor="text1"/>
          <w14:ligatures w14:val="standard"/>
        </w:rPr>
        <w:t>Kunqi Chen</w:t>
      </w:r>
      <w:r w:rsidRPr="00E25B8F">
        <w:rPr>
          <w:rStyle w:val="FirstName"/>
          <w:rFonts w:eastAsia="SimSun" w:hint="eastAsia"/>
          <w:color w:val="000000" w:themeColor="text1"/>
          <w:vertAlign w:val="superscript"/>
          <w:lang w:eastAsia="zh-CN"/>
          <w14:ligatures w14:val="standard"/>
        </w:rPr>
        <w:t>*</w:t>
      </w:r>
      <w:r w:rsidRPr="00E25B8F">
        <w:rPr>
          <w:color w:val="000000" w:themeColor="text1"/>
        </w:rPr>
        <w:br/>
      </w:r>
      <w:r w:rsidRPr="00E25B8F">
        <w:rPr>
          <w:rStyle w:val="OrgDiv"/>
          <w:color w:val="000000" w:themeColor="text1"/>
          <w:sz w:val="20"/>
          <w14:ligatures w14:val="standard"/>
        </w:rPr>
        <w:t>Department of Biological Sciences</w:t>
      </w:r>
      <w:r w:rsidRPr="00E25B8F">
        <w:rPr>
          <w:rStyle w:val="OrgName"/>
          <w:color w:val="000000" w:themeColor="text1"/>
          <w:sz w:val="20"/>
          <w14:ligatures w14:val="standard"/>
        </w:rPr>
        <w:br/>
        <w:t>Xi’an Jiaotong-Liverpool University</w:t>
      </w:r>
      <w:r w:rsidRPr="00E25B8F">
        <w:rPr>
          <w:rStyle w:val="OrgName"/>
          <w:color w:val="000000" w:themeColor="text1"/>
          <w:sz w:val="20"/>
          <w14:ligatures w14:val="standard"/>
        </w:rPr>
        <w:br/>
        <w:t>Suzhou Jiangsu China</w:t>
      </w:r>
      <w:r w:rsidRPr="00E25B8F">
        <w:rPr>
          <w:color w:val="000000" w:themeColor="text1"/>
        </w:rPr>
        <w:br/>
      </w:r>
      <w:r w:rsidRPr="00E25B8F">
        <w:rPr>
          <w:rStyle w:val="Hyperlink"/>
          <w:color w:val="000000" w:themeColor="text1"/>
          <w:sz w:val="21"/>
          <w:szCs w:val="21"/>
          <w:u w:val="none"/>
        </w:rPr>
        <w:t>kunqi.chen@xjtlu.edu.cn</w:t>
      </w:r>
    </w:p>
    <w:p w14:paraId="28B642F2" w14:textId="3524A4A0" w:rsidR="00F77175" w:rsidRPr="00E25B8F" w:rsidRDefault="00F77175" w:rsidP="00F77175">
      <w:pPr>
        <w:pStyle w:val="Authors"/>
        <w:rPr>
          <w:rFonts w:eastAsia="SimSun"/>
          <w:color w:val="000000" w:themeColor="text1"/>
          <w:lang w:eastAsia="zh-CN"/>
        </w:rPr>
        <w:sectPr w:rsidR="00F77175" w:rsidRPr="00E25B8F" w:rsidSect="00D14ACE">
          <w:endnotePr>
            <w:numFmt w:val="decimal"/>
          </w:endnotePr>
          <w:type w:val="continuous"/>
          <w:pgSz w:w="12240" w:h="15840" w:code="9"/>
          <w:pgMar w:top="1500" w:right="1080" w:bottom="1600" w:left="1080" w:header="1080" w:footer="1080" w:gutter="0"/>
          <w:pgNumType w:start="1"/>
          <w:cols w:num="2" w:space="720"/>
          <w:titlePg/>
          <w:docGrid w:linePitch="360"/>
        </w:sectPr>
      </w:pPr>
      <w:r w:rsidRPr="00E25B8F">
        <w:rPr>
          <w:rStyle w:val="FirstName"/>
          <w:color w:val="000000" w:themeColor="text1"/>
          <w14:ligatures w14:val="standard"/>
        </w:rPr>
        <w:t>Jia Meng</w:t>
      </w:r>
      <w:r w:rsidRPr="00E25B8F">
        <w:rPr>
          <w:color w:val="000000" w:themeColor="text1"/>
        </w:rPr>
        <w:br/>
      </w:r>
      <w:r w:rsidRPr="00E25B8F">
        <w:rPr>
          <w:rStyle w:val="OrgDiv"/>
          <w:color w:val="000000" w:themeColor="text1"/>
          <w:sz w:val="20"/>
          <w14:ligatures w14:val="standard"/>
        </w:rPr>
        <w:t xml:space="preserve"> </w:t>
      </w:r>
      <w:r w:rsidRPr="00E25B8F">
        <w:rPr>
          <w:rStyle w:val="OrgDiv"/>
          <w:rFonts w:hint="eastAsia"/>
          <w:color w:val="000000" w:themeColor="text1"/>
          <w:sz w:val="20"/>
          <w14:ligatures w14:val="standard"/>
        </w:rPr>
        <w:t> </w:t>
      </w:r>
      <w:r w:rsidRPr="00E25B8F">
        <w:rPr>
          <w:rStyle w:val="OrgDiv"/>
          <w:color w:val="000000" w:themeColor="text1"/>
          <w:sz w:val="20"/>
          <w14:ligatures w14:val="standard"/>
        </w:rPr>
        <w:t>Department of Biological Sciences</w:t>
      </w:r>
      <w:r w:rsidRPr="00E25B8F">
        <w:rPr>
          <w:rStyle w:val="OrgName"/>
          <w:color w:val="000000" w:themeColor="text1"/>
          <w:sz w:val="20"/>
          <w14:ligatures w14:val="standard"/>
        </w:rPr>
        <w:br/>
        <w:t>Xi’an Jiaotong-Liverpool University</w:t>
      </w:r>
      <w:r w:rsidRPr="00E25B8F">
        <w:rPr>
          <w:rStyle w:val="OrgName"/>
          <w:color w:val="000000" w:themeColor="text1"/>
          <w:sz w:val="20"/>
          <w14:ligatures w14:val="standard"/>
        </w:rPr>
        <w:br/>
        <w:t>Suzhou Jiangsu China</w:t>
      </w:r>
      <w:r w:rsidRPr="00E25B8F">
        <w:rPr>
          <w:color w:val="000000" w:themeColor="text1"/>
        </w:rPr>
        <w:br/>
      </w:r>
      <w:r w:rsidRPr="00E25B8F">
        <w:rPr>
          <w:rStyle w:val="Hyperlink"/>
          <w:color w:val="000000" w:themeColor="text1"/>
          <w:sz w:val="21"/>
          <w:szCs w:val="21"/>
          <w:u w:val="none"/>
        </w:rPr>
        <w:t>jia.meng@xjtlu.edu.c</w:t>
      </w:r>
      <w:r w:rsidRPr="00E25B8F">
        <w:rPr>
          <w:rStyle w:val="Hyperlink"/>
          <w:color w:val="000000" w:themeColor="text1"/>
          <w:sz w:val="21"/>
          <w:szCs w:val="21"/>
          <w:u w:val="none"/>
          <w:lang w:eastAsia="zh-CN"/>
        </w:rPr>
        <w:t>n</w:t>
      </w:r>
    </w:p>
    <w:p w14:paraId="01A57850" w14:textId="0037D027" w:rsidR="00F77175" w:rsidRPr="00E25B8F" w:rsidRDefault="00F77175" w:rsidP="00772191">
      <w:pPr>
        <w:pStyle w:val="Authors"/>
        <w:jc w:val="both"/>
        <w:rPr>
          <w:rStyle w:val="FirstName"/>
          <w:color w:val="000000" w:themeColor="text1"/>
          <w14:ligatures w14:val="standard"/>
        </w:rPr>
        <w:sectPr w:rsidR="00F77175" w:rsidRPr="00E25B8F" w:rsidSect="00586A35">
          <w:headerReference w:type="even" r:id="rId13"/>
          <w:headerReference w:type="default" r:id="rId14"/>
          <w:footerReference w:type="even" r:id="rId15"/>
          <w:footerReference w:type="default" r:id="rId16"/>
          <w:endnotePr>
            <w:numFmt w:val="decimal"/>
          </w:endnotePr>
          <w:type w:val="continuous"/>
          <w:pgSz w:w="12240" w:h="15840" w:code="9"/>
          <w:pgMar w:top="1500" w:right="1080" w:bottom="1600" w:left="1080" w:header="1080" w:footer="1080" w:gutter="0"/>
          <w:pgNumType w:start="1"/>
          <w:cols w:space="480"/>
          <w:titlePg/>
          <w:docGrid w:linePitch="360"/>
        </w:sectPr>
      </w:pPr>
    </w:p>
    <w:p w14:paraId="44054A30" w14:textId="77777777" w:rsidR="00586A35" w:rsidRPr="00E25B8F" w:rsidRDefault="00586A35" w:rsidP="00772191">
      <w:pPr>
        <w:pStyle w:val="AbsHead"/>
        <w:jc w:val="both"/>
        <w:rPr>
          <w:color w:val="000000" w:themeColor="text1"/>
          <w14:ligatures w14:val="standard"/>
        </w:rPr>
        <w:sectPr w:rsidR="00586A35" w:rsidRPr="00E25B8F"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9FBE4F7" w14:textId="77777777" w:rsidR="0007392C" w:rsidRPr="00E25B8F" w:rsidRDefault="007A502C" w:rsidP="00772191">
      <w:pPr>
        <w:pStyle w:val="AbsHead"/>
        <w:jc w:val="both"/>
        <w:rPr>
          <w:rFonts w:eastAsia="SimSun"/>
          <w:color w:val="000000" w:themeColor="text1"/>
          <w:lang w:eastAsia="zh-CN"/>
          <w14:ligatures w14:val="standard"/>
        </w:rPr>
      </w:pPr>
      <w:r w:rsidRPr="00E25B8F">
        <w:rPr>
          <w:color w:val="000000" w:themeColor="text1"/>
          <w14:ligatures w14:val="standard"/>
        </w:rPr>
        <w:t>ABSTRACT</w:t>
      </w:r>
      <w:r w:rsidR="003346F1" w:rsidRPr="00E25B8F">
        <w:rPr>
          <w:rFonts w:eastAsia="SimSun" w:hint="eastAsia"/>
          <w:color w:val="000000" w:themeColor="text1"/>
          <w:lang w:eastAsia="zh-CN"/>
          <w14:ligatures w14:val="standard"/>
        </w:rPr>
        <w:t xml:space="preserve"> </w:t>
      </w:r>
    </w:p>
    <w:p w14:paraId="6F8B8848" w14:textId="4680C912" w:rsidR="0075065D" w:rsidRPr="00E25B8F" w:rsidRDefault="0075065D" w:rsidP="000D08E9">
      <w:pPr>
        <w:pStyle w:val="CCSHead"/>
        <w:jc w:val="both"/>
        <w:rPr>
          <w:color w:val="000000" w:themeColor="text1"/>
          <w:lang w:eastAsia="it-IT"/>
          <w14:ligatures w14:val="standard"/>
        </w:rPr>
      </w:pPr>
      <w:r w:rsidRPr="00E25B8F">
        <w:rPr>
          <w:rFonts w:cstheme="minorBidi"/>
          <w:b w:val="0"/>
          <w:color w:val="000000" w:themeColor="text1"/>
          <w:sz w:val="18"/>
        </w:rPr>
        <w:t>N6-methyladenosine (m6A) is the most prevalent internal chemical modification present in multiple eukaryotic mRNAs, which is dynamically installed by methyltransferases (“writers”) and removed by demethylases (“erasers”). METTL3 and METTL14 are two typical m6A writers and several studies have found that knockdown or depletion of METTL3 and METTL14 genes influence the methylation level. A meta-analysis study was performed to assess the strength and quality of current evidence regarding it and assess how the knockdown of METTL3 or METTL14 affect</w:t>
      </w:r>
      <w:r w:rsidR="00B36EC5" w:rsidRPr="00E25B8F">
        <w:rPr>
          <w:rFonts w:cstheme="minorBidi"/>
          <w:b w:val="0"/>
          <w:color w:val="000000" w:themeColor="text1"/>
          <w:sz w:val="18"/>
        </w:rPr>
        <w:t>s</w:t>
      </w:r>
      <w:r w:rsidRPr="00E25B8F">
        <w:rPr>
          <w:rFonts w:cstheme="minorBidi"/>
          <w:b w:val="0"/>
          <w:color w:val="000000" w:themeColor="text1"/>
          <w:sz w:val="18"/>
        </w:rPr>
        <w:t xml:space="preserve"> the mRNA methylation level. Data </w:t>
      </w:r>
      <w:r w:rsidR="00B36EC5" w:rsidRPr="00E25B8F">
        <w:rPr>
          <w:rFonts w:cstheme="minorBidi"/>
          <w:b w:val="0"/>
          <w:color w:val="000000" w:themeColor="text1"/>
          <w:sz w:val="18"/>
        </w:rPr>
        <w:t xml:space="preserve">were </w:t>
      </w:r>
      <w:r w:rsidRPr="00E25B8F">
        <w:rPr>
          <w:rFonts w:cstheme="minorBidi"/>
          <w:b w:val="0"/>
          <w:color w:val="000000" w:themeColor="text1"/>
          <w:sz w:val="18"/>
        </w:rPr>
        <w:t>collected and classified. Metafor, a</w:t>
      </w:r>
      <w:r w:rsidR="00B36EC5" w:rsidRPr="00E25B8F">
        <w:rPr>
          <w:rFonts w:cstheme="minorBidi"/>
          <w:b w:val="0"/>
          <w:color w:val="000000" w:themeColor="text1"/>
          <w:sz w:val="18"/>
        </w:rPr>
        <w:t>n</w:t>
      </w:r>
      <w:r w:rsidRPr="00E25B8F">
        <w:rPr>
          <w:rFonts w:cstheme="minorBidi"/>
          <w:b w:val="0"/>
          <w:color w:val="000000" w:themeColor="text1"/>
          <w:sz w:val="18"/>
        </w:rPr>
        <w:t xml:space="preserve"> R package was used to generate the Random-effects meta-analysis model and calculate the risk ratios (RRs) and 95% CIs. Since the heterogeneity of the overall data is extremely high (I2 &gt; 99%), specific samples were excluded to minimize the downgrade the heterogeneity to </w:t>
      </w:r>
      <w:r w:rsidR="00B36EC5" w:rsidRPr="00E25B8F">
        <w:rPr>
          <w:rFonts w:cstheme="minorBidi"/>
          <w:b w:val="0"/>
          <w:color w:val="000000" w:themeColor="text1"/>
          <w:sz w:val="18"/>
        </w:rPr>
        <w:t xml:space="preserve">an </w:t>
      </w:r>
      <w:r w:rsidRPr="00E25B8F">
        <w:rPr>
          <w:rFonts w:cstheme="minorBidi"/>
          <w:b w:val="0"/>
          <w:color w:val="000000" w:themeColor="text1"/>
          <w:sz w:val="18"/>
        </w:rPr>
        <w:t>acceptable level. Three and two published trails for METTL3 and METTLE14 samples, respectively, were eligible for review and analysis due to the acceptable low heterogeneity of their combination (METTL3 (Q = 12.85, I2 = 37.8%) and METTL14 (Q = 45.48, I2 = 82.9%) ). The positive relationship between knockdown of METTL3/METTL14 and methylation level was successfully verified and the difference among cell lines and gene types was identified.</w:t>
      </w:r>
    </w:p>
    <w:p w14:paraId="56F826F8" w14:textId="77777777" w:rsidR="0007392C" w:rsidRPr="00E25B8F" w:rsidRDefault="00675128" w:rsidP="00772191">
      <w:pPr>
        <w:pStyle w:val="CCSHead"/>
        <w:jc w:val="both"/>
        <w:rPr>
          <w:rFonts w:eastAsia="SimSun"/>
          <w:color w:val="000000" w:themeColor="text1"/>
          <w:lang w:eastAsia="zh-CN"/>
          <w14:ligatures w14:val="standard"/>
        </w:rPr>
      </w:pPr>
      <w:r w:rsidRPr="00E25B8F">
        <w:rPr>
          <w:color w:val="000000" w:themeColor="text1"/>
          <w:lang w:eastAsia="it-IT"/>
          <w14:ligatures w14:val="standard"/>
        </w:rPr>
        <w:t>CONCEPTS</w:t>
      </w:r>
    </w:p>
    <w:p w14:paraId="08FBD8D4" w14:textId="77777777" w:rsidR="007D3C28" w:rsidRPr="00E25B8F" w:rsidRDefault="003C3338" w:rsidP="000D08E9">
      <w:pPr>
        <w:pStyle w:val="CCSDescription"/>
        <w:rPr>
          <w:rFonts w:eastAsia="SimSun" w:cs="Linux Libertine"/>
          <w:color w:val="000000" w:themeColor="text1"/>
          <w:lang w:eastAsia="zh-CN"/>
          <w14:ligatures w14:val="standard"/>
        </w:rPr>
      </w:pPr>
      <w:r w:rsidRPr="00E25B8F">
        <w:rPr>
          <w:color w:val="000000" w:themeColor="text1"/>
          <w14:ligatures w14:val="standard"/>
        </w:rPr>
        <w:t>•</w:t>
      </w:r>
      <w:r w:rsidR="00BD05DE" w:rsidRPr="00E25B8F">
        <w:rPr>
          <w:rFonts w:eastAsia="SimSun" w:hint="eastAsia"/>
          <w:color w:val="000000" w:themeColor="text1"/>
          <w:lang w:eastAsia="zh-CN"/>
          <w14:ligatures w14:val="standard"/>
        </w:rPr>
        <w:t xml:space="preserve"> </w:t>
      </w:r>
      <w:r w:rsidR="00441C62" w:rsidRPr="00E25B8F">
        <w:rPr>
          <w:color w:val="000000" w:themeColor="text1"/>
          <w:lang w:eastAsia="it-IT"/>
          <w14:ligatures w14:val="standard"/>
        </w:rPr>
        <w:t>Applied computing</w:t>
      </w:r>
      <w:r w:rsidR="00BD05DE" w:rsidRPr="00E25B8F">
        <w:rPr>
          <w:color w:val="000000" w:themeColor="text1"/>
          <w14:ligatures w14:val="standard"/>
        </w:rPr>
        <w:t xml:space="preserve"> •</w:t>
      </w:r>
      <w:r w:rsidR="00BD05DE" w:rsidRPr="00E25B8F">
        <w:rPr>
          <w:rFonts w:eastAsia="SimSun" w:hint="eastAsia"/>
          <w:color w:val="000000" w:themeColor="text1"/>
          <w:lang w:eastAsia="zh-CN"/>
          <w14:ligatures w14:val="standard"/>
        </w:rPr>
        <w:t xml:space="preserve"> </w:t>
      </w:r>
      <w:r w:rsidR="00441C62" w:rsidRPr="00E25B8F">
        <w:rPr>
          <w:color w:val="000000" w:themeColor="text1"/>
          <w:lang w:eastAsia="it-IT"/>
          <w14:ligatures w14:val="standard"/>
        </w:rPr>
        <w:t>Life and medical sciences</w:t>
      </w:r>
      <w:r w:rsidR="00BD05DE" w:rsidRPr="00E25B8F">
        <w:rPr>
          <w:color w:val="000000" w:themeColor="text1"/>
          <w14:ligatures w14:val="standard"/>
        </w:rPr>
        <w:t xml:space="preserve"> •</w:t>
      </w:r>
      <w:r w:rsidR="00BD05DE" w:rsidRPr="00E25B8F">
        <w:rPr>
          <w:rFonts w:eastAsia="SimSun" w:hint="eastAsia"/>
          <w:color w:val="000000" w:themeColor="text1"/>
          <w:lang w:eastAsia="zh-CN"/>
          <w14:ligatures w14:val="standard"/>
        </w:rPr>
        <w:t xml:space="preserve"> </w:t>
      </w:r>
      <w:r w:rsidR="00441C62" w:rsidRPr="00E25B8F">
        <w:rPr>
          <w:color w:val="000000" w:themeColor="text1"/>
          <w:lang w:eastAsia="it-IT"/>
          <w14:ligatures w14:val="standard"/>
        </w:rPr>
        <w:t>Bioinformatics</w:t>
      </w:r>
    </w:p>
    <w:p w14:paraId="40BA0399" w14:textId="77777777" w:rsidR="0007392C" w:rsidRPr="00E25B8F" w:rsidRDefault="00675128" w:rsidP="00772191">
      <w:pPr>
        <w:pStyle w:val="KeyWordHead"/>
        <w:jc w:val="both"/>
        <w:rPr>
          <w:rFonts w:eastAsia="SimSun"/>
          <w:color w:val="000000" w:themeColor="text1"/>
          <w:lang w:eastAsia="zh-CN"/>
          <w14:ligatures w14:val="standard"/>
        </w:rPr>
      </w:pPr>
      <w:r w:rsidRPr="00E25B8F">
        <w:rPr>
          <w:color w:val="000000" w:themeColor="text1"/>
          <w:lang w:eastAsia="it-IT"/>
          <w14:ligatures w14:val="standard"/>
        </w:rPr>
        <w:t>KEYWORDS</w:t>
      </w:r>
      <w:r w:rsidR="003346F1" w:rsidRPr="00E25B8F">
        <w:rPr>
          <w:rFonts w:eastAsia="SimSun" w:hint="eastAsia"/>
          <w:color w:val="000000" w:themeColor="text1"/>
          <w:lang w:eastAsia="zh-CN"/>
          <w14:ligatures w14:val="standard"/>
        </w:rPr>
        <w:t xml:space="preserve"> </w:t>
      </w:r>
    </w:p>
    <w:p w14:paraId="3B28E278" w14:textId="77777777" w:rsidR="0007392C" w:rsidRPr="00E25B8F" w:rsidRDefault="002F35D2" w:rsidP="000D08E9">
      <w:pPr>
        <w:pStyle w:val="KeyWords"/>
        <w:rPr>
          <w:rFonts w:eastAsia="SimSun"/>
          <w:color w:val="000000" w:themeColor="text1"/>
          <w:lang w:eastAsia="zh-CN"/>
          <w14:ligatures w14:val="standard"/>
        </w:rPr>
      </w:pPr>
      <w:r w:rsidRPr="00E25B8F">
        <w:rPr>
          <w:color w:val="000000" w:themeColor="text1"/>
          <w:lang w:eastAsia="it-IT"/>
          <w14:ligatures w14:val="standard"/>
        </w:rPr>
        <w:t>Meta</w:t>
      </w:r>
      <w:r w:rsidRPr="00E25B8F">
        <w:rPr>
          <w:color w:val="000000" w:themeColor="text1"/>
          <w:lang w:eastAsia="zh-CN"/>
          <w14:ligatures w14:val="standard"/>
        </w:rPr>
        <w:t>-analysis</w:t>
      </w:r>
      <w:r w:rsidR="00675128" w:rsidRPr="00E25B8F">
        <w:rPr>
          <w:rFonts w:hint="eastAsia"/>
          <w:color w:val="000000" w:themeColor="text1"/>
          <w:lang w:eastAsia="zh-CN"/>
          <w14:ligatures w14:val="standard"/>
        </w:rPr>
        <w:t>,</w:t>
      </w:r>
      <w:r w:rsidR="00675128" w:rsidRPr="00E25B8F">
        <w:rPr>
          <w:color w:val="000000" w:themeColor="text1"/>
          <w:lang w:eastAsia="it-IT"/>
          <w14:ligatures w14:val="standard"/>
        </w:rPr>
        <w:t xml:space="preserve"> </w:t>
      </w:r>
      <w:r w:rsidRPr="00E25B8F">
        <w:rPr>
          <w:color w:val="000000" w:themeColor="text1"/>
          <w:lang w:eastAsia="it-IT"/>
          <w14:ligatures w14:val="standard"/>
        </w:rPr>
        <w:t>m6A</w:t>
      </w:r>
      <w:r w:rsidR="00675128" w:rsidRPr="00E25B8F">
        <w:rPr>
          <w:color w:val="000000" w:themeColor="text1"/>
          <w:lang w:eastAsia="it-IT"/>
          <w14:ligatures w14:val="standard"/>
        </w:rPr>
        <w:t xml:space="preserve">, </w:t>
      </w:r>
      <w:r w:rsidRPr="00E25B8F">
        <w:rPr>
          <w:color w:val="000000" w:themeColor="text1"/>
          <w:lang w:eastAsia="it-IT"/>
          <w14:ligatures w14:val="standard"/>
        </w:rPr>
        <w:t>Writers</w:t>
      </w:r>
      <w:r w:rsidR="00675128" w:rsidRPr="00E25B8F">
        <w:rPr>
          <w:color w:val="000000" w:themeColor="text1"/>
          <w:lang w:eastAsia="it-IT"/>
          <w14:ligatures w14:val="standard"/>
        </w:rPr>
        <w:t xml:space="preserve">, </w:t>
      </w:r>
      <w:r w:rsidRPr="00E25B8F">
        <w:rPr>
          <w:color w:val="000000" w:themeColor="text1"/>
          <w:lang w:eastAsia="it-IT"/>
          <w14:ligatures w14:val="standard"/>
        </w:rPr>
        <w:t>Methylation level</w:t>
      </w:r>
    </w:p>
    <w:p w14:paraId="2A84DFED" w14:textId="77777777" w:rsidR="008E6E03" w:rsidRPr="00E25B8F" w:rsidRDefault="0075065D" w:rsidP="000D08E9">
      <w:pPr>
        <w:pStyle w:val="Head1"/>
        <w:numPr>
          <w:ilvl w:val="0"/>
          <w:numId w:val="33"/>
        </w:numPr>
        <w:rPr>
          <w:rStyle w:val="Label"/>
          <w:color w:val="000000" w:themeColor="text1"/>
          <w14:ligatures w14:val="standard"/>
        </w:rPr>
      </w:pPr>
      <w:r w:rsidRPr="00E25B8F">
        <w:rPr>
          <w:rStyle w:val="Label"/>
          <w:color w:val="000000" w:themeColor="text1"/>
          <w14:ligatures w14:val="standard"/>
        </w:rPr>
        <w:t>Introduction</w:t>
      </w:r>
    </w:p>
    <w:p w14:paraId="468F41C4" w14:textId="321B2A48" w:rsidR="0075065D" w:rsidRPr="00E25B8F" w:rsidRDefault="0075065D" w:rsidP="000D08E9">
      <w:pPr>
        <w:pStyle w:val="Head1"/>
        <w:rPr>
          <w:rStyle w:val="Label"/>
          <w:color w:val="000000" w:themeColor="text1"/>
          <w14:ligatures w14:val="standard"/>
        </w:rPr>
      </w:pPr>
      <w:r w:rsidRPr="00E25B8F">
        <w:rPr>
          <w:rStyle w:val="Label"/>
          <w:b w:val="0"/>
          <w:bCs/>
          <w:color w:val="000000" w:themeColor="text1"/>
          <w:sz w:val="18"/>
          <w:szCs w:val="18"/>
          <w14:ligatures w14:val="standard"/>
        </w:rPr>
        <w:t>As is the case with proteins and DNA, RNA undergoes chemical modifications that can affect its metabolism, function</w:t>
      </w:r>
      <w:r w:rsidR="00B36EC5" w:rsidRPr="00E25B8F">
        <w:rPr>
          <w:rStyle w:val="Label"/>
          <w:b w:val="0"/>
          <w:bCs/>
          <w:color w:val="000000" w:themeColor="text1"/>
          <w:sz w:val="18"/>
          <w:szCs w:val="18"/>
          <w14:ligatures w14:val="standard"/>
        </w:rPr>
        <w:t>,</w:t>
      </w:r>
      <w:r w:rsidRPr="00E25B8F">
        <w:rPr>
          <w:rStyle w:val="Label"/>
          <w:b w:val="0"/>
          <w:bCs/>
          <w:color w:val="000000" w:themeColor="text1"/>
          <w:sz w:val="18"/>
          <w:szCs w:val="18"/>
          <w14:ligatures w14:val="standard"/>
        </w:rPr>
        <w:t xml:space="preserve"> and localization </w:t>
      </w:r>
      <w:r w:rsidR="00AA5EDA" w:rsidRPr="00E25B8F">
        <w:rPr>
          <w:rStyle w:val="Label"/>
          <w:b w:val="0"/>
          <w:bCs/>
          <w:color w:val="000000" w:themeColor="text1"/>
          <w:sz w:val="18"/>
          <w:szCs w:val="18"/>
          <w14:ligatures w14:val="standard"/>
        </w:rPr>
        <w:fldChar w:fldCharType="begin">
          <w:fldData xml:space="preserve">PEVuZE5vdGU+PENpdGU+PEF1dGhvcj5MaWNoaW5jaGk8L0F1dGhvcj48WWVhcj4yMDE2PC9ZZWFy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</w:fldData>
        </w:fldChar>
      </w:r>
      <w:r w:rsidR="00AA5EDA" w:rsidRPr="00E25B8F">
        <w:rPr>
          <w:rStyle w:val="Label"/>
          <w:b w:val="0"/>
          <w:bCs/>
          <w:color w:val="000000" w:themeColor="text1"/>
          <w:sz w:val="18"/>
          <w:szCs w:val="18"/>
          <w14:ligatures w14:val="standard"/>
        </w:rPr>
        <w:instrText xml:space="preserve"> ADDIN EN.CITE </w:instrText>
      </w:r>
      <w:r w:rsidR="00AA5EDA" w:rsidRPr="00E25B8F">
        <w:rPr>
          <w:rStyle w:val="Label"/>
          <w:b w:val="0"/>
          <w:bCs/>
          <w:color w:val="000000" w:themeColor="text1"/>
          <w:sz w:val="18"/>
          <w:szCs w:val="18"/>
          <w14:ligatures w14:val="standard"/>
        </w:rPr>
        <w:fldChar w:fldCharType="begin">
          <w:fldData xml:space="preserve">PEVuZE5vdGU+PENpdGU+PEF1dGhvcj5MaWNoaW5jaGk8L0F1dGhvcj48WWVhcj4yMDE2PC9ZZWFy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</w:fldData>
        </w:fldChar>
      </w:r>
      <w:r w:rsidR="00AA5EDA" w:rsidRPr="00E25B8F">
        <w:rPr>
          <w:rStyle w:val="Label"/>
          <w:b w:val="0"/>
          <w:bCs/>
          <w:color w:val="000000" w:themeColor="text1"/>
          <w:sz w:val="18"/>
          <w:szCs w:val="18"/>
          <w14:ligatures w14:val="standard"/>
        </w:rPr>
        <w:instrText xml:space="preserve"> ADDIN EN.CITE.DATA </w:instrText>
      </w:r>
      <w:r w:rsidR="00AA5EDA" w:rsidRPr="00E25B8F">
        <w:rPr>
          <w:rStyle w:val="Label"/>
          <w:b w:val="0"/>
          <w:bCs/>
          <w:color w:val="000000" w:themeColor="text1"/>
          <w:sz w:val="18"/>
          <w:szCs w:val="18"/>
          <w14:ligatures w14:val="standard"/>
        </w:rPr>
      </w:r>
      <w:r w:rsidR="00AA5EDA" w:rsidRPr="00E25B8F">
        <w:rPr>
          <w:rStyle w:val="Label"/>
          <w:b w:val="0"/>
          <w:bCs/>
          <w:color w:val="000000" w:themeColor="text1"/>
          <w:sz w:val="18"/>
          <w:szCs w:val="18"/>
          <w14:ligatures w14:val="standard"/>
        </w:rPr>
        <w:fldChar w:fldCharType="end"/>
      </w:r>
      <w:r w:rsidR="00AA5EDA" w:rsidRPr="00E25B8F">
        <w:rPr>
          <w:rStyle w:val="Label"/>
          <w:b w:val="0"/>
          <w:bCs/>
          <w:color w:val="000000" w:themeColor="text1"/>
          <w:sz w:val="18"/>
          <w:szCs w:val="18"/>
          <w14:ligatures w14:val="standard"/>
        </w:rPr>
      </w:r>
      <w:r w:rsidR="00AA5EDA" w:rsidRPr="00E25B8F">
        <w:rPr>
          <w:rStyle w:val="Label"/>
          <w:b w:val="0"/>
          <w:bCs/>
          <w:color w:val="000000" w:themeColor="text1"/>
          <w:sz w:val="18"/>
          <w:szCs w:val="18"/>
          <w14:ligatures w14:val="standard"/>
        </w:rPr>
        <w:fldChar w:fldCharType="separate"/>
      </w:r>
      <w:r w:rsidR="00AA5EDA" w:rsidRPr="00E25B8F">
        <w:rPr>
          <w:rStyle w:val="Label"/>
          <w:b w:val="0"/>
          <w:bCs/>
          <w:noProof/>
          <w:color w:val="000000" w:themeColor="text1"/>
          <w:sz w:val="18"/>
          <w:szCs w:val="18"/>
          <w14:ligatures w14:val="standard"/>
        </w:rPr>
        <w:t>[</w:t>
      </w:r>
      <w:hyperlink w:anchor="_ENREF_1" w:tooltip="Lichinchi, 2016 #5" w:history="1">
        <w:r w:rsidR="00A72F7B" w:rsidRPr="00E25B8F">
          <w:rPr>
            <w:rStyle w:val="Label"/>
            <w:b w:val="0"/>
            <w:bCs/>
            <w:noProof/>
            <w:color w:val="000000" w:themeColor="text1"/>
            <w:sz w:val="18"/>
            <w:szCs w:val="18"/>
            <w14:ligatures w14:val="standard"/>
          </w:rPr>
          <w:t>1</w:t>
        </w:r>
      </w:hyperlink>
      <w:r w:rsidR="00AA5EDA" w:rsidRPr="00E25B8F">
        <w:rPr>
          <w:rStyle w:val="Label"/>
          <w:b w:val="0"/>
          <w:bCs/>
          <w:noProof/>
          <w:color w:val="000000" w:themeColor="text1"/>
          <w:sz w:val="18"/>
          <w:szCs w:val="18"/>
          <w14:ligatures w14:val="standard"/>
        </w:rPr>
        <w:t>]</w:t>
      </w:r>
      <w:r w:rsidR="00AA5EDA"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To date, more than 100 kind</w:t>
      </w:r>
      <w:r w:rsidR="00B36EC5" w:rsidRPr="00E25B8F">
        <w:rPr>
          <w:rStyle w:val="Label"/>
          <w:b w:val="0"/>
          <w:bCs/>
          <w:color w:val="000000" w:themeColor="text1"/>
          <w:sz w:val="18"/>
          <w:szCs w:val="18"/>
          <w14:ligatures w14:val="standard"/>
        </w:rPr>
        <w:t>s</w:t>
      </w:r>
      <w:r w:rsidRPr="00E25B8F">
        <w:rPr>
          <w:rStyle w:val="Label"/>
          <w:b w:val="0"/>
          <w:bCs/>
          <w:color w:val="000000" w:themeColor="text1"/>
          <w:sz w:val="18"/>
          <w:szCs w:val="18"/>
          <w14:ligatures w14:val="standard"/>
        </w:rPr>
        <w:t xml:space="preserve"> of RNA modifications have been reported with which ribosomal and transfer RNA transcripts incorporate most of the diverse chemical modifications </w:t>
      </w:r>
      <w:r w:rsidR="00AA5EDA" w:rsidRPr="00E25B8F">
        <w:rPr>
          <w:rStyle w:val="Label"/>
          <w:b w:val="0"/>
          <w:bCs/>
          <w:color w:val="000000" w:themeColor="text1"/>
          <w:sz w:val="18"/>
          <w:szCs w:val="18"/>
          <w14:ligatures w14:val="standard"/>
        </w:rPr>
        <w:fldChar w:fldCharType="begin">
          <w:fldData xml:space="preserve">PEVuZE5vdGU+PENpdGU+PEF1dGhvcj5DdWk8L0F1dGhvcj48WWVhcj4yMDE3PC9ZZWFyPjxSZWNO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</w:fldData>
        </w:fldChar>
      </w:r>
      <w:r w:rsidR="00AA5EDA" w:rsidRPr="00E25B8F">
        <w:rPr>
          <w:rStyle w:val="Label"/>
          <w:b w:val="0"/>
          <w:bCs/>
          <w:color w:val="000000" w:themeColor="text1"/>
          <w:sz w:val="18"/>
          <w:szCs w:val="18"/>
          <w14:ligatures w14:val="standard"/>
        </w:rPr>
        <w:instrText xml:space="preserve"> ADDIN EN.CITE </w:instrText>
      </w:r>
      <w:r w:rsidR="00AA5EDA" w:rsidRPr="00E25B8F">
        <w:rPr>
          <w:rStyle w:val="Label"/>
          <w:b w:val="0"/>
          <w:bCs/>
          <w:color w:val="000000" w:themeColor="text1"/>
          <w:sz w:val="18"/>
          <w:szCs w:val="18"/>
          <w14:ligatures w14:val="standard"/>
        </w:rPr>
        <w:fldChar w:fldCharType="begin">
          <w:fldData xml:space="preserve">PEVuZE5vdGU+PENpdGU+PEF1dGhvcj5DdWk8L0F1dGhvcj48WWVhcj4yMDE3PC9ZZWFyPjxSZWNO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</w:fldData>
        </w:fldChar>
      </w:r>
      <w:r w:rsidR="00AA5EDA" w:rsidRPr="00E25B8F">
        <w:rPr>
          <w:rStyle w:val="Label"/>
          <w:b w:val="0"/>
          <w:bCs/>
          <w:color w:val="000000" w:themeColor="text1"/>
          <w:sz w:val="18"/>
          <w:szCs w:val="18"/>
          <w14:ligatures w14:val="standard"/>
        </w:rPr>
        <w:instrText xml:space="preserve"> ADDIN EN.CITE.DATA </w:instrText>
      </w:r>
      <w:r w:rsidR="00AA5EDA" w:rsidRPr="00E25B8F">
        <w:rPr>
          <w:rStyle w:val="Label"/>
          <w:b w:val="0"/>
          <w:bCs/>
          <w:color w:val="000000" w:themeColor="text1"/>
          <w:sz w:val="18"/>
          <w:szCs w:val="18"/>
          <w14:ligatures w14:val="standard"/>
        </w:rPr>
      </w:r>
      <w:r w:rsidR="00AA5EDA" w:rsidRPr="00E25B8F">
        <w:rPr>
          <w:rStyle w:val="Label"/>
          <w:b w:val="0"/>
          <w:bCs/>
          <w:color w:val="000000" w:themeColor="text1"/>
          <w:sz w:val="18"/>
          <w:szCs w:val="18"/>
          <w14:ligatures w14:val="standard"/>
        </w:rPr>
        <w:fldChar w:fldCharType="end"/>
      </w:r>
      <w:r w:rsidR="00AA5EDA" w:rsidRPr="00E25B8F">
        <w:rPr>
          <w:rStyle w:val="Label"/>
          <w:b w:val="0"/>
          <w:bCs/>
          <w:color w:val="000000" w:themeColor="text1"/>
          <w:sz w:val="18"/>
          <w:szCs w:val="18"/>
          <w14:ligatures w14:val="standard"/>
        </w:rPr>
      </w:r>
      <w:r w:rsidR="00AA5EDA" w:rsidRPr="00E25B8F">
        <w:rPr>
          <w:rStyle w:val="Label"/>
          <w:b w:val="0"/>
          <w:bCs/>
          <w:color w:val="000000" w:themeColor="text1"/>
          <w:sz w:val="18"/>
          <w:szCs w:val="18"/>
          <w14:ligatures w14:val="standard"/>
        </w:rPr>
        <w:fldChar w:fldCharType="separate"/>
      </w:r>
      <w:r w:rsidR="00AA5EDA" w:rsidRPr="00E25B8F">
        <w:rPr>
          <w:rStyle w:val="Label"/>
          <w:b w:val="0"/>
          <w:bCs/>
          <w:noProof/>
          <w:color w:val="000000" w:themeColor="text1"/>
          <w:sz w:val="18"/>
          <w:szCs w:val="18"/>
          <w14:ligatures w14:val="standard"/>
        </w:rPr>
        <w:t>[</w:t>
      </w:r>
      <w:hyperlink w:anchor="_ENREF_1" w:tooltip="Lichinchi, 2016 #5" w:history="1">
        <w:r w:rsidR="00A72F7B" w:rsidRPr="00E25B8F">
          <w:rPr>
            <w:rStyle w:val="Label"/>
            <w:b w:val="0"/>
            <w:bCs/>
            <w:noProof/>
            <w:color w:val="000000" w:themeColor="text1"/>
            <w:sz w:val="18"/>
            <w:szCs w:val="18"/>
            <w14:ligatures w14:val="standard"/>
          </w:rPr>
          <w:t>1</w:t>
        </w:r>
      </w:hyperlink>
      <w:r w:rsidR="00AA5EDA" w:rsidRPr="00E25B8F">
        <w:rPr>
          <w:rStyle w:val="Label"/>
          <w:b w:val="0"/>
          <w:bCs/>
          <w:noProof/>
          <w:color w:val="000000" w:themeColor="text1"/>
          <w:sz w:val="18"/>
          <w:szCs w:val="18"/>
          <w14:ligatures w14:val="standard"/>
        </w:rPr>
        <w:t xml:space="preserve">, </w:t>
      </w:r>
      <w:hyperlink w:anchor="_ENREF_2" w:tooltip="Cui, 2017 #106" w:history="1">
        <w:r w:rsidR="00A72F7B" w:rsidRPr="00E25B8F">
          <w:rPr>
            <w:rStyle w:val="Label"/>
            <w:b w:val="0"/>
            <w:bCs/>
            <w:noProof/>
            <w:color w:val="000000" w:themeColor="text1"/>
            <w:sz w:val="18"/>
            <w:szCs w:val="18"/>
            <w14:ligatures w14:val="standard"/>
          </w:rPr>
          <w:t>2</w:t>
        </w:r>
      </w:hyperlink>
      <w:r w:rsidR="00AA5EDA" w:rsidRPr="00E25B8F">
        <w:rPr>
          <w:rStyle w:val="Label"/>
          <w:b w:val="0"/>
          <w:bCs/>
          <w:noProof/>
          <w:color w:val="000000" w:themeColor="text1"/>
          <w:sz w:val="18"/>
          <w:szCs w:val="18"/>
          <w14:ligatures w14:val="standard"/>
        </w:rPr>
        <w:t>]</w:t>
      </w:r>
      <w:r w:rsidR="00AA5EDA"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N6-methyladenosine (m6A) modification is the most prevalent internal modification in eukaryotic mRNAs, which was first discovered in the 1970s </w:t>
      </w:r>
      <w:r w:rsidR="00AA5EDA" w:rsidRPr="00E25B8F">
        <w:rPr>
          <w:rStyle w:val="Label"/>
          <w:b w:val="0"/>
          <w:bCs/>
          <w:color w:val="000000" w:themeColor="text1"/>
          <w:sz w:val="18"/>
          <w:szCs w:val="18"/>
          <w14:ligatures w14:val="standard"/>
        </w:rPr>
        <w:fldChar w:fldCharType="begin">
          <w:fldData xml:space="preserve">PEVuZE5vdGU+PENpdGU+PEF1dGhvcj5DdWk8L0F1dGhvcj48WWVhcj4yMDE3PC9ZZWFyPjxSZWNO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</w:fldData>
        </w:fldChar>
      </w:r>
      <w:r w:rsidR="00AA5EDA" w:rsidRPr="00E25B8F">
        <w:rPr>
          <w:rStyle w:val="Label"/>
          <w:b w:val="0"/>
          <w:bCs/>
          <w:color w:val="000000" w:themeColor="text1"/>
          <w:sz w:val="18"/>
          <w:szCs w:val="18"/>
          <w14:ligatures w14:val="standard"/>
        </w:rPr>
        <w:instrText xml:space="preserve"> ADDIN EN.CITE </w:instrText>
      </w:r>
      <w:r w:rsidR="00AA5EDA" w:rsidRPr="00E25B8F">
        <w:rPr>
          <w:rStyle w:val="Label"/>
          <w:b w:val="0"/>
          <w:bCs/>
          <w:color w:val="000000" w:themeColor="text1"/>
          <w:sz w:val="18"/>
          <w:szCs w:val="18"/>
          <w14:ligatures w14:val="standard"/>
        </w:rPr>
        <w:fldChar w:fldCharType="begin">
          <w:fldData xml:space="preserve">PEVuZE5vdGU+PENpdGU+PEF1dGhvcj5DdWk8L0F1dGhvcj48WWVhcj4yMDE3PC9ZZWFyPjxSZWNO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</w:fldData>
        </w:fldChar>
      </w:r>
      <w:r w:rsidR="00AA5EDA" w:rsidRPr="00E25B8F">
        <w:rPr>
          <w:rStyle w:val="Label"/>
          <w:b w:val="0"/>
          <w:bCs/>
          <w:color w:val="000000" w:themeColor="text1"/>
          <w:sz w:val="18"/>
          <w:szCs w:val="18"/>
          <w14:ligatures w14:val="standard"/>
        </w:rPr>
        <w:instrText xml:space="preserve"> ADDIN EN.CITE.DATA </w:instrText>
      </w:r>
      <w:r w:rsidR="00AA5EDA" w:rsidRPr="00E25B8F">
        <w:rPr>
          <w:rStyle w:val="Label"/>
          <w:b w:val="0"/>
          <w:bCs/>
          <w:color w:val="000000" w:themeColor="text1"/>
          <w:sz w:val="18"/>
          <w:szCs w:val="18"/>
          <w14:ligatures w14:val="standard"/>
        </w:rPr>
      </w:r>
      <w:r w:rsidR="00AA5EDA" w:rsidRPr="00E25B8F">
        <w:rPr>
          <w:rStyle w:val="Label"/>
          <w:b w:val="0"/>
          <w:bCs/>
          <w:color w:val="000000" w:themeColor="text1"/>
          <w:sz w:val="18"/>
          <w:szCs w:val="18"/>
          <w14:ligatures w14:val="standard"/>
        </w:rPr>
        <w:fldChar w:fldCharType="end"/>
      </w:r>
      <w:r w:rsidR="00AA5EDA" w:rsidRPr="00E25B8F">
        <w:rPr>
          <w:rStyle w:val="Label"/>
          <w:b w:val="0"/>
          <w:bCs/>
          <w:color w:val="000000" w:themeColor="text1"/>
          <w:sz w:val="18"/>
          <w:szCs w:val="18"/>
          <w14:ligatures w14:val="standard"/>
        </w:rPr>
      </w:r>
      <w:r w:rsidR="00AA5EDA" w:rsidRPr="00E25B8F">
        <w:rPr>
          <w:rStyle w:val="Label"/>
          <w:b w:val="0"/>
          <w:bCs/>
          <w:color w:val="000000" w:themeColor="text1"/>
          <w:sz w:val="18"/>
          <w:szCs w:val="18"/>
          <w14:ligatures w14:val="standard"/>
        </w:rPr>
        <w:fldChar w:fldCharType="separate"/>
      </w:r>
      <w:r w:rsidR="00AA5EDA" w:rsidRPr="00E25B8F">
        <w:rPr>
          <w:rStyle w:val="Label"/>
          <w:b w:val="0"/>
          <w:bCs/>
          <w:noProof/>
          <w:color w:val="000000" w:themeColor="text1"/>
          <w:sz w:val="18"/>
          <w:szCs w:val="18"/>
          <w14:ligatures w14:val="standard"/>
        </w:rPr>
        <w:t>[</w:t>
      </w:r>
      <w:hyperlink w:anchor="_ENREF_2" w:tooltip="Cui, 2017 #106" w:history="1">
        <w:r w:rsidR="00A72F7B" w:rsidRPr="00E25B8F">
          <w:rPr>
            <w:rStyle w:val="Label"/>
            <w:b w:val="0"/>
            <w:bCs/>
            <w:noProof/>
            <w:color w:val="000000" w:themeColor="text1"/>
            <w:sz w:val="18"/>
            <w:szCs w:val="18"/>
            <w14:ligatures w14:val="standard"/>
          </w:rPr>
          <w:t>2</w:t>
        </w:r>
      </w:hyperlink>
      <w:r w:rsidR="00AA5EDA" w:rsidRPr="00E25B8F">
        <w:rPr>
          <w:rStyle w:val="Label"/>
          <w:b w:val="0"/>
          <w:bCs/>
          <w:noProof/>
          <w:color w:val="000000" w:themeColor="text1"/>
          <w:sz w:val="18"/>
          <w:szCs w:val="18"/>
          <w14:ligatures w14:val="standard"/>
        </w:rPr>
        <w:t xml:space="preserve">, </w:t>
      </w:r>
      <w:hyperlink w:anchor="_ENREF_3" w:tooltip="Baquero-Perez, 2019 #65" w:history="1">
        <w:r w:rsidR="00A72F7B" w:rsidRPr="00E25B8F">
          <w:rPr>
            <w:rStyle w:val="Label"/>
            <w:b w:val="0"/>
            <w:bCs/>
            <w:noProof/>
            <w:color w:val="000000" w:themeColor="text1"/>
            <w:sz w:val="18"/>
            <w:szCs w:val="18"/>
            <w14:ligatures w14:val="standard"/>
          </w:rPr>
          <w:t>3</w:t>
        </w:r>
      </w:hyperlink>
      <w:r w:rsidR="00AA5EDA" w:rsidRPr="00E25B8F">
        <w:rPr>
          <w:rStyle w:val="Label"/>
          <w:b w:val="0"/>
          <w:bCs/>
          <w:noProof/>
          <w:color w:val="000000" w:themeColor="text1"/>
          <w:sz w:val="18"/>
          <w:szCs w:val="18"/>
          <w14:ligatures w14:val="standard"/>
        </w:rPr>
        <w:t>]</w:t>
      </w:r>
      <w:r w:rsidR="00AA5EDA"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The biological significance of this modification in organisms has been appreciated in recent years, involving regulating cardiac gene expression and cellular growth </w:t>
      </w:r>
      <w:r w:rsidR="00AA5EDA" w:rsidRPr="00E25B8F">
        <w:rPr>
          <w:rStyle w:val="Label"/>
          <w:b w:val="0"/>
          <w:bCs/>
          <w:color w:val="000000" w:themeColor="text1"/>
          <w:sz w:val="18"/>
          <w:szCs w:val="18"/>
          <w14:ligatures w14:val="standard"/>
        </w:rPr>
        <w:fldChar w:fldCharType="begin">
          <w:fldData xml:space="preserve">PEVuZE5vdGU+PENpdGU+PEF1dGhvcj5LbWlldGN6eWs8L0F1dGhvcj48WWVhcj4yMDE5PC9ZZWFy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</w:fldData>
        </w:fldChar>
      </w:r>
      <w:r w:rsidR="00AA5EDA" w:rsidRPr="00E25B8F">
        <w:rPr>
          <w:rStyle w:val="Label"/>
          <w:b w:val="0"/>
          <w:bCs/>
          <w:color w:val="000000" w:themeColor="text1"/>
          <w:sz w:val="18"/>
          <w:szCs w:val="18"/>
          <w14:ligatures w14:val="standard"/>
        </w:rPr>
        <w:instrText xml:space="preserve"> ADDIN EN.CITE </w:instrText>
      </w:r>
      <w:r w:rsidR="00AA5EDA" w:rsidRPr="00E25B8F">
        <w:rPr>
          <w:rStyle w:val="Label"/>
          <w:b w:val="0"/>
          <w:bCs/>
          <w:color w:val="000000" w:themeColor="text1"/>
          <w:sz w:val="18"/>
          <w:szCs w:val="18"/>
          <w14:ligatures w14:val="standard"/>
        </w:rPr>
        <w:fldChar w:fldCharType="begin">
          <w:fldData xml:space="preserve">PEVuZE5vdGU+PENpdGU+PEF1dGhvcj5LbWlldGN6eWs8L0F1dGhvcj48WWVhcj4yMDE5PC9ZZWFy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</w:fldData>
        </w:fldChar>
      </w:r>
      <w:r w:rsidR="00AA5EDA" w:rsidRPr="00E25B8F">
        <w:rPr>
          <w:rStyle w:val="Label"/>
          <w:b w:val="0"/>
          <w:bCs/>
          <w:color w:val="000000" w:themeColor="text1"/>
          <w:sz w:val="18"/>
          <w:szCs w:val="18"/>
          <w14:ligatures w14:val="standard"/>
        </w:rPr>
        <w:instrText xml:space="preserve"> ADDIN EN.CITE.DATA </w:instrText>
      </w:r>
      <w:r w:rsidR="00AA5EDA" w:rsidRPr="00E25B8F">
        <w:rPr>
          <w:rStyle w:val="Label"/>
          <w:b w:val="0"/>
          <w:bCs/>
          <w:color w:val="000000" w:themeColor="text1"/>
          <w:sz w:val="18"/>
          <w:szCs w:val="18"/>
          <w14:ligatures w14:val="standard"/>
        </w:rPr>
      </w:r>
      <w:r w:rsidR="00AA5EDA" w:rsidRPr="00E25B8F">
        <w:rPr>
          <w:rStyle w:val="Label"/>
          <w:b w:val="0"/>
          <w:bCs/>
          <w:color w:val="000000" w:themeColor="text1"/>
          <w:sz w:val="18"/>
          <w:szCs w:val="18"/>
          <w14:ligatures w14:val="standard"/>
        </w:rPr>
        <w:fldChar w:fldCharType="end"/>
      </w:r>
      <w:r w:rsidR="00AA5EDA" w:rsidRPr="00E25B8F">
        <w:rPr>
          <w:rStyle w:val="Label"/>
          <w:b w:val="0"/>
          <w:bCs/>
          <w:color w:val="000000" w:themeColor="text1"/>
          <w:sz w:val="18"/>
          <w:szCs w:val="18"/>
          <w14:ligatures w14:val="standard"/>
        </w:rPr>
      </w:r>
      <w:r w:rsidR="00AA5EDA" w:rsidRPr="00E25B8F">
        <w:rPr>
          <w:rStyle w:val="Label"/>
          <w:b w:val="0"/>
          <w:bCs/>
          <w:color w:val="000000" w:themeColor="text1"/>
          <w:sz w:val="18"/>
          <w:szCs w:val="18"/>
          <w14:ligatures w14:val="standard"/>
        </w:rPr>
        <w:fldChar w:fldCharType="separate"/>
      </w:r>
      <w:r w:rsidR="00AA5EDA" w:rsidRPr="00E25B8F">
        <w:rPr>
          <w:rStyle w:val="Label"/>
          <w:b w:val="0"/>
          <w:bCs/>
          <w:noProof/>
          <w:color w:val="000000" w:themeColor="text1"/>
          <w:sz w:val="18"/>
          <w:szCs w:val="18"/>
          <w14:ligatures w14:val="standard"/>
        </w:rPr>
        <w:t>[</w:t>
      </w:r>
      <w:hyperlink w:anchor="_ENREF_4" w:tooltip="Kmietczyk, 2019 #9" w:history="1">
        <w:r w:rsidR="00A72F7B" w:rsidRPr="00E25B8F">
          <w:rPr>
            <w:rStyle w:val="Label"/>
            <w:b w:val="0"/>
            <w:bCs/>
            <w:noProof/>
            <w:color w:val="000000" w:themeColor="text1"/>
            <w:sz w:val="18"/>
            <w:szCs w:val="18"/>
            <w14:ligatures w14:val="standard"/>
          </w:rPr>
          <w:t>4</w:t>
        </w:r>
      </w:hyperlink>
      <w:r w:rsidR="00AA5EDA" w:rsidRPr="00E25B8F">
        <w:rPr>
          <w:rStyle w:val="Label"/>
          <w:b w:val="0"/>
          <w:bCs/>
          <w:noProof/>
          <w:color w:val="000000" w:themeColor="text1"/>
          <w:sz w:val="18"/>
          <w:szCs w:val="18"/>
          <w14:ligatures w14:val="standard"/>
        </w:rPr>
        <w:t>]</w:t>
      </w:r>
      <w:r w:rsidR="00AA5EDA"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controlling T cell homeostasis </w:t>
      </w:r>
      <w:r w:rsidR="00AA5EDA" w:rsidRPr="00E25B8F">
        <w:rPr>
          <w:rStyle w:val="Label"/>
          <w:b w:val="0"/>
          <w:bCs/>
          <w:color w:val="000000" w:themeColor="text1"/>
          <w:sz w:val="18"/>
          <w:szCs w:val="18"/>
          <w14:ligatures w14:val="standard"/>
        </w:rPr>
        <w:fldChar w:fldCharType="begin">
          <w:fldData xml:space="preserve">PEVuZE5vdGU+PENpdGU+PEF1dGhvcj5MaTwvQXV0aG9yPjxZZWFyPjIwMTc8L1llYXI+PFJlY051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</w:fldData>
        </w:fldChar>
      </w:r>
      <w:r w:rsidR="00AA5EDA" w:rsidRPr="00E25B8F">
        <w:rPr>
          <w:rStyle w:val="Label"/>
          <w:b w:val="0"/>
          <w:bCs/>
          <w:color w:val="000000" w:themeColor="text1"/>
          <w:sz w:val="18"/>
          <w:szCs w:val="18"/>
          <w14:ligatures w14:val="standard"/>
        </w:rPr>
        <w:instrText xml:space="preserve"> ADDIN EN.CITE </w:instrText>
      </w:r>
      <w:r w:rsidR="00AA5EDA" w:rsidRPr="00E25B8F">
        <w:rPr>
          <w:rStyle w:val="Label"/>
          <w:b w:val="0"/>
          <w:bCs/>
          <w:color w:val="000000" w:themeColor="text1"/>
          <w:sz w:val="18"/>
          <w:szCs w:val="18"/>
          <w14:ligatures w14:val="standard"/>
        </w:rPr>
        <w:fldChar w:fldCharType="begin">
          <w:fldData xml:space="preserve">PEVuZE5vdGU+PENpdGU+PEF1dGhvcj5MaTwvQXV0aG9yPjxZZWFyPjIwMTc8L1llYXI+PFJlY051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</w:fldData>
        </w:fldChar>
      </w:r>
      <w:r w:rsidR="00AA5EDA" w:rsidRPr="00E25B8F">
        <w:rPr>
          <w:rStyle w:val="Label"/>
          <w:b w:val="0"/>
          <w:bCs/>
          <w:color w:val="000000" w:themeColor="text1"/>
          <w:sz w:val="18"/>
          <w:szCs w:val="18"/>
          <w14:ligatures w14:val="standard"/>
        </w:rPr>
        <w:instrText xml:space="preserve"> ADDIN EN.CITE.DATA </w:instrText>
      </w:r>
      <w:r w:rsidR="00AA5EDA" w:rsidRPr="00E25B8F">
        <w:rPr>
          <w:rStyle w:val="Label"/>
          <w:b w:val="0"/>
          <w:bCs/>
          <w:color w:val="000000" w:themeColor="text1"/>
          <w:sz w:val="18"/>
          <w:szCs w:val="18"/>
          <w14:ligatures w14:val="standard"/>
        </w:rPr>
      </w:r>
      <w:r w:rsidR="00AA5EDA" w:rsidRPr="00E25B8F">
        <w:rPr>
          <w:rStyle w:val="Label"/>
          <w:b w:val="0"/>
          <w:bCs/>
          <w:color w:val="000000" w:themeColor="text1"/>
          <w:sz w:val="18"/>
          <w:szCs w:val="18"/>
          <w14:ligatures w14:val="standard"/>
        </w:rPr>
        <w:fldChar w:fldCharType="end"/>
      </w:r>
      <w:r w:rsidR="00AA5EDA" w:rsidRPr="00E25B8F">
        <w:rPr>
          <w:rStyle w:val="Label"/>
          <w:b w:val="0"/>
          <w:bCs/>
          <w:color w:val="000000" w:themeColor="text1"/>
          <w:sz w:val="18"/>
          <w:szCs w:val="18"/>
          <w14:ligatures w14:val="standard"/>
        </w:rPr>
      </w:r>
      <w:r w:rsidR="00AA5EDA" w:rsidRPr="00E25B8F">
        <w:rPr>
          <w:rStyle w:val="Label"/>
          <w:b w:val="0"/>
          <w:bCs/>
          <w:color w:val="000000" w:themeColor="text1"/>
          <w:sz w:val="18"/>
          <w:szCs w:val="18"/>
          <w14:ligatures w14:val="standard"/>
        </w:rPr>
        <w:fldChar w:fldCharType="separate"/>
      </w:r>
      <w:r w:rsidR="00AA5EDA" w:rsidRPr="00E25B8F">
        <w:rPr>
          <w:rStyle w:val="Label"/>
          <w:b w:val="0"/>
          <w:bCs/>
          <w:noProof/>
          <w:color w:val="000000" w:themeColor="text1"/>
          <w:sz w:val="18"/>
          <w:szCs w:val="18"/>
          <w14:ligatures w14:val="standard"/>
        </w:rPr>
        <w:t>[</w:t>
      </w:r>
      <w:hyperlink w:anchor="_ENREF_5" w:tooltip="Li, 2017 #11" w:history="1">
        <w:r w:rsidR="00A72F7B" w:rsidRPr="00E25B8F">
          <w:rPr>
            <w:rStyle w:val="Label"/>
            <w:b w:val="0"/>
            <w:bCs/>
            <w:noProof/>
            <w:color w:val="000000" w:themeColor="text1"/>
            <w:sz w:val="18"/>
            <w:szCs w:val="18"/>
            <w14:ligatures w14:val="standard"/>
          </w:rPr>
          <w:t>5</w:t>
        </w:r>
      </w:hyperlink>
      <w:r w:rsidR="00AA5EDA" w:rsidRPr="00E25B8F">
        <w:rPr>
          <w:rStyle w:val="Label"/>
          <w:b w:val="0"/>
          <w:bCs/>
          <w:noProof/>
          <w:color w:val="000000" w:themeColor="text1"/>
          <w:sz w:val="18"/>
          <w:szCs w:val="18"/>
          <w14:ligatures w14:val="standard"/>
        </w:rPr>
        <w:t>]</w:t>
      </w:r>
      <w:r w:rsidR="00AA5EDA"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aiding the UV-induced DNA damage response </w:t>
      </w:r>
      <w:r w:rsidR="00615490" w:rsidRPr="00E25B8F">
        <w:rPr>
          <w:rStyle w:val="Label"/>
          <w:b w:val="0"/>
          <w:bCs/>
          <w:color w:val="000000" w:themeColor="text1"/>
          <w:sz w:val="18"/>
          <w:szCs w:val="18"/>
          <w14:ligatures w14:val="standard"/>
        </w:rPr>
        <w:fldChar w:fldCharType="begin">
          <w:fldData xml:space="preserve">PEVuZE5vdGU+PENpdGU+PEF1dGhvcj5YaWFuZzwvQXV0aG9yPjxZZWFyPjIwMTc8L1llYXI+PFJl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=
</w:fldData>
        </w:fldChar>
      </w:r>
      <w:r w:rsidR="00615490" w:rsidRPr="00E25B8F">
        <w:rPr>
          <w:rStyle w:val="Label"/>
          <w:b w:val="0"/>
          <w:bCs/>
          <w:color w:val="000000" w:themeColor="text1"/>
          <w:sz w:val="18"/>
          <w:szCs w:val="18"/>
          <w14:ligatures w14:val="standard"/>
        </w:rPr>
        <w:instrText xml:space="preserve"> ADDIN EN.CITE </w:instrText>
      </w:r>
      <w:r w:rsidR="00615490" w:rsidRPr="00E25B8F">
        <w:rPr>
          <w:rStyle w:val="Label"/>
          <w:b w:val="0"/>
          <w:bCs/>
          <w:color w:val="000000" w:themeColor="text1"/>
          <w:sz w:val="18"/>
          <w:szCs w:val="18"/>
          <w14:ligatures w14:val="standard"/>
        </w:rPr>
        <w:fldChar w:fldCharType="begin">
          <w:fldData xml:space="preserve">PEVuZE5vdGU+PENpdGU+PEF1dGhvcj5YaWFuZzwvQXV0aG9yPjxZZWFyPjIwMTc8L1llYXI+PFJl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=
</w:fldData>
        </w:fldChar>
      </w:r>
      <w:r w:rsidR="00615490" w:rsidRPr="00E25B8F">
        <w:rPr>
          <w:rStyle w:val="Label"/>
          <w:b w:val="0"/>
          <w:bCs/>
          <w:color w:val="000000" w:themeColor="text1"/>
          <w:sz w:val="18"/>
          <w:szCs w:val="18"/>
          <w14:ligatures w14:val="standard"/>
        </w:rPr>
        <w:instrText xml:space="preserve"> ADDIN EN.CITE.DATA </w:instrText>
      </w:r>
      <w:r w:rsidR="00615490" w:rsidRPr="00E25B8F">
        <w:rPr>
          <w:rStyle w:val="Label"/>
          <w:b w:val="0"/>
          <w:bCs/>
          <w:color w:val="000000" w:themeColor="text1"/>
          <w:sz w:val="18"/>
          <w:szCs w:val="18"/>
          <w14:ligatures w14:val="standard"/>
        </w:rPr>
      </w:r>
      <w:r w:rsidR="00615490" w:rsidRPr="00E25B8F">
        <w:rPr>
          <w:rStyle w:val="Label"/>
          <w:b w:val="0"/>
          <w:bCs/>
          <w:color w:val="000000" w:themeColor="text1"/>
          <w:sz w:val="18"/>
          <w:szCs w:val="18"/>
          <w14:ligatures w14:val="standard"/>
        </w:rPr>
        <w:fldChar w:fldCharType="end"/>
      </w:r>
      <w:r w:rsidR="00615490" w:rsidRPr="00E25B8F">
        <w:rPr>
          <w:rStyle w:val="Label"/>
          <w:b w:val="0"/>
          <w:bCs/>
          <w:color w:val="000000" w:themeColor="text1"/>
          <w:sz w:val="18"/>
          <w:szCs w:val="18"/>
          <w14:ligatures w14:val="standard"/>
        </w:rPr>
      </w:r>
      <w:r w:rsidR="00615490" w:rsidRPr="00E25B8F">
        <w:rPr>
          <w:rStyle w:val="Label"/>
          <w:b w:val="0"/>
          <w:bCs/>
          <w:color w:val="000000" w:themeColor="text1"/>
          <w:sz w:val="18"/>
          <w:szCs w:val="18"/>
          <w14:ligatures w14:val="standard"/>
        </w:rPr>
        <w:fldChar w:fldCharType="separate"/>
      </w:r>
      <w:r w:rsidR="00615490" w:rsidRPr="00E25B8F">
        <w:rPr>
          <w:rStyle w:val="Label"/>
          <w:b w:val="0"/>
          <w:bCs/>
          <w:noProof/>
          <w:color w:val="000000" w:themeColor="text1"/>
          <w:sz w:val="18"/>
          <w:szCs w:val="18"/>
          <w14:ligatures w14:val="standard"/>
        </w:rPr>
        <w:t>[</w:t>
      </w:r>
      <w:hyperlink w:anchor="_ENREF_6" w:tooltip="Xiang, 2017 #13" w:history="1">
        <w:r w:rsidR="00A72F7B" w:rsidRPr="00E25B8F">
          <w:rPr>
            <w:rStyle w:val="Label"/>
            <w:b w:val="0"/>
            <w:bCs/>
            <w:noProof/>
            <w:color w:val="000000" w:themeColor="text1"/>
            <w:sz w:val="18"/>
            <w:szCs w:val="18"/>
            <w14:ligatures w14:val="standard"/>
          </w:rPr>
          <w:t>6</w:t>
        </w:r>
      </w:hyperlink>
      <w:r w:rsidR="00615490" w:rsidRPr="00E25B8F">
        <w:rPr>
          <w:rStyle w:val="Label"/>
          <w:b w:val="0"/>
          <w:bCs/>
          <w:noProof/>
          <w:color w:val="000000" w:themeColor="text1"/>
          <w:sz w:val="18"/>
          <w:szCs w:val="18"/>
          <w14:ligatures w14:val="standard"/>
        </w:rPr>
        <w:t>]</w:t>
      </w:r>
      <w:r w:rsidR="00615490"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regulating postnatal development of mouse cerebellum </w:t>
      </w:r>
      <w:r w:rsidR="00615490" w:rsidRPr="00E25B8F">
        <w:rPr>
          <w:rStyle w:val="Label"/>
          <w:b w:val="0"/>
          <w:bCs/>
          <w:color w:val="000000" w:themeColor="text1"/>
          <w:sz w:val="18"/>
          <w:szCs w:val="18"/>
          <w14:ligatures w14:val="standard"/>
        </w:rPr>
        <w:fldChar w:fldCharType="begin">
          <w:fldData xml:space="preserve">PEVuZE5vdGU+PENpdGU+PEF1dGhvcj5NYTwvQXV0aG9yPjxZZWFyPjIwMTg8L1llYXI+PFJlY051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</w:fldData>
        </w:fldChar>
      </w:r>
      <w:r w:rsidR="00615490" w:rsidRPr="00E25B8F">
        <w:rPr>
          <w:rStyle w:val="Label"/>
          <w:b w:val="0"/>
          <w:bCs/>
          <w:color w:val="000000" w:themeColor="text1"/>
          <w:sz w:val="18"/>
          <w:szCs w:val="18"/>
          <w14:ligatures w14:val="standard"/>
        </w:rPr>
        <w:instrText xml:space="preserve"> ADDIN EN.CITE </w:instrText>
      </w:r>
      <w:r w:rsidR="00615490" w:rsidRPr="00E25B8F">
        <w:rPr>
          <w:rStyle w:val="Label"/>
          <w:b w:val="0"/>
          <w:bCs/>
          <w:color w:val="000000" w:themeColor="text1"/>
          <w:sz w:val="18"/>
          <w:szCs w:val="18"/>
          <w14:ligatures w14:val="standard"/>
        </w:rPr>
        <w:fldChar w:fldCharType="begin">
          <w:fldData xml:space="preserve">PEVuZE5vdGU+PENpdGU+PEF1dGhvcj5NYTwvQXV0aG9yPjxZZWFyPjIwMTg8L1llYXI+PFJlY051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</w:fldData>
        </w:fldChar>
      </w:r>
      <w:r w:rsidR="00615490" w:rsidRPr="00E25B8F">
        <w:rPr>
          <w:rStyle w:val="Label"/>
          <w:b w:val="0"/>
          <w:bCs/>
          <w:color w:val="000000" w:themeColor="text1"/>
          <w:sz w:val="18"/>
          <w:szCs w:val="18"/>
          <w14:ligatures w14:val="standard"/>
        </w:rPr>
        <w:instrText xml:space="preserve"> ADDIN EN.CITE.DATA </w:instrText>
      </w:r>
      <w:r w:rsidR="00615490" w:rsidRPr="00E25B8F">
        <w:rPr>
          <w:rStyle w:val="Label"/>
          <w:b w:val="0"/>
          <w:bCs/>
          <w:color w:val="000000" w:themeColor="text1"/>
          <w:sz w:val="18"/>
          <w:szCs w:val="18"/>
          <w14:ligatures w14:val="standard"/>
        </w:rPr>
      </w:r>
      <w:r w:rsidR="00615490" w:rsidRPr="00E25B8F">
        <w:rPr>
          <w:rStyle w:val="Label"/>
          <w:b w:val="0"/>
          <w:bCs/>
          <w:color w:val="000000" w:themeColor="text1"/>
          <w:sz w:val="18"/>
          <w:szCs w:val="18"/>
          <w14:ligatures w14:val="standard"/>
        </w:rPr>
        <w:fldChar w:fldCharType="end"/>
      </w:r>
      <w:r w:rsidR="00615490" w:rsidRPr="00E25B8F">
        <w:rPr>
          <w:rStyle w:val="Label"/>
          <w:b w:val="0"/>
          <w:bCs/>
          <w:color w:val="000000" w:themeColor="text1"/>
          <w:sz w:val="18"/>
          <w:szCs w:val="18"/>
          <w14:ligatures w14:val="standard"/>
        </w:rPr>
      </w:r>
      <w:r w:rsidR="00615490" w:rsidRPr="00E25B8F">
        <w:rPr>
          <w:rStyle w:val="Label"/>
          <w:b w:val="0"/>
          <w:bCs/>
          <w:color w:val="000000" w:themeColor="text1"/>
          <w:sz w:val="18"/>
          <w:szCs w:val="18"/>
          <w14:ligatures w14:val="standard"/>
        </w:rPr>
        <w:fldChar w:fldCharType="separate"/>
      </w:r>
      <w:r w:rsidR="00615490" w:rsidRPr="00E25B8F">
        <w:rPr>
          <w:rStyle w:val="Label"/>
          <w:b w:val="0"/>
          <w:bCs/>
          <w:noProof/>
          <w:color w:val="000000" w:themeColor="text1"/>
          <w:sz w:val="18"/>
          <w:szCs w:val="18"/>
          <w14:ligatures w14:val="standard"/>
        </w:rPr>
        <w:t>[</w:t>
      </w:r>
      <w:hyperlink w:anchor="_ENREF_7" w:tooltip="Ma, 2018 #15" w:history="1">
        <w:r w:rsidR="00A72F7B" w:rsidRPr="00E25B8F">
          <w:rPr>
            <w:rStyle w:val="Label"/>
            <w:b w:val="0"/>
            <w:bCs/>
            <w:noProof/>
            <w:color w:val="000000" w:themeColor="text1"/>
            <w:sz w:val="18"/>
            <w:szCs w:val="18"/>
            <w14:ligatures w14:val="standard"/>
          </w:rPr>
          <w:t>7</w:t>
        </w:r>
      </w:hyperlink>
      <w:r w:rsidR="00615490" w:rsidRPr="00E25B8F">
        <w:rPr>
          <w:rStyle w:val="Label"/>
          <w:b w:val="0"/>
          <w:bCs/>
          <w:noProof/>
          <w:color w:val="000000" w:themeColor="text1"/>
          <w:sz w:val="18"/>
          <w:szCs w:val="18"/>
          <w14:ligatures w14:val="standard"/>
        </w:rPr>
        <w:t>]</w:t>
      </w:r>
      <w:r w:rsidR="00615490"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and heat shock protein expression </w:t>
      </w:r>
      <w:r w:rsidR="00615490" w:rsidRPr="00E25B8F">
        <w:rPr>
          <w:rStyle w:val="Label"/>
          <w:b w:val="0"/>
          <w:bCs/>
          <w:color w:val="000000" w:themeColor="text1"/>
          <w:sz w:val="18"/>
          <w:szCs w:val="18"/>
          <w14:ligatures w14:val="standard"/>
        </w:rPr>
        <w:fldChar w:fldCharType="begin"/>
      </w:r>
      <w:r w:rsidR="00615490" w:rsidRPr="00E25B8F">
        <w:rPr>
          <w:rStyle w:val="Label"/>
          <w:b w:val="0"/>
          <w:bCs/>
          <w:color w:val="000000" w:themeColor="text1"/>
          <w:sz w:val="18"/>
          <w:szCs w:val="18"/>
          <w14:ligatures w14:val="standard"/>
        </w:rPr>
        <w:instrText xml:space="preserve"> ADDIN EN.CITE &lt;EndNote&gt;&lt;Cite&gt;&lt;Author&gt;Yu&lt;/Author&gt;&lt;Year&gt;2018&lt;/Year&gt;&lt;RecNum&gt;16&lt;/RecNum&gt;&lt;DisplayText&gt;[8]&lt;/DisplayText&gt;&lt;record&gt;&lt;rec-number&gt;16&lt;/rec-number&gt;&lt;foreign-keys&gt;&lt;key app="EN" db-id="evaee9w5hp55w8exzdkpdrrrtp0x2ve5wrdw" timestamp="1594952350"&gt;16&lt;/key&gt;&lt;/foreign-keys&gt;&lt;ref-type name="Journal Article"&gt;17&lt;/ref-type&gt;&lt;contributors&gt;&lt;authors&gt;&lt;author&gt;Yu, J.&lt;/author&gt;&lt;author&gt;Li, Y.&lt;/author&gt;&lt;author&gt;Wang, T.&lt;/author&gt;&lt;author&gt;Zhong, X.&lt;/author&gt;&lt;/authors&gt;&lt;/contributors&gt;&lt;auth-address&gt;College of Animal Science and Technology, Nanjing Agricultural University, Nanjing, Jiangsu, People&amp;apos;s Republic of China.&lt;/auth-address&gt;&lt;titles&gt;&lt;title&gt;Modification of N6-methyladenosine RNA methylation on heat shock protein expression&lt;/title&gt;&lt;secondary-title&gt;PLoS One&lt;/secondary-title&gt;&lt;/titles&gt;&lt;periodical&gt;&lt;full-title&gt;PLoS One&lt;/full-title&gt;&lt;/periodical&gt;&lt;pages&gt;e0198604&lt;/pages&gt;&lt;volume&gt;13&lt;/volume&gt;&lt;number&gt;6&lt;/number&gt;&lt;edition&gt;2018/06/15&lt;/edition&gt;&lt;keywords&gt;&lt;keyword&gt;Adenosine/*analogs &amp;amp; derivatives/metabolism&lt;/keyword&gt;&lt;keyword&gt;Gene Expression/physiology&lt;/keyword&gt;&lt;keyword&gt;Gene Expression Regulation/physiology&lt;/keyword&gt;&lt;keyword&gt;Heat-Shock Proteins/*metabolism&lt;/keyword&gt;&lt;keyword&gt;Heat-Shock Response/physiology&lt;/keyword&gt;&lt;keyword&gt;Hep G2 Cells&lt;/keyword&gt;&lt;keyword&gt;Humans&lt;/keyword&gt;&lt;keyword&gt;Methylation&lt;/keyword&gt;&lt;keyword&gt;RNA, Messenger/metabolism&lt;/keyword&gt;&lt;/keywords&gt;&lt;dates&gt;&lt;year&gt;2018&lt;/year&gt;&lt;/dates&gt;&lt;isbn&gt;1932-6203 (Electronic)&amp;#xD;1932-6203 (Linking)&lt;/isbn&gt;&lt;accession-num&gt;29902206&lt;/accession-num&gt;&lt;urls&gt;&lt;related-urls&gt;&lt;url&gt;https://www.ncbi.nlm.nih.gov/pubmed/29902206&lt;/url&gt;&lt;/related-urls&gt;&lt;/urls&gt;&lt;custom2&gt;PMC6002042&lt;/custom2&gt;&lt;electronic-resource-num&gt;10.1371/journal.pone.0198604&lt;/electronic-resource-num&gt;&lt;/record&gt;&lt;/Cite&gt;&lt;/EndNote&gt;</w:instrText>
      </w:r>
      <w:r w:rsidR="00615490" w:rsidRPr="00E25B8F">
        <w:rPr>
          <w:rStyle w:val="Label"/>
          <w:b w:val="0"/>
          <w:bCs/>
          <w:color w:val="000000" w:themeColor="text1"/>
          <w:sz w:val="18"/>
          <w:szCs w:val="18"/>
          <w14:ligatures w14:val="standard"/>
        </w:rPr>
        <w:fldChar w:fldCharType="separate"/>
      </w:r>
      <w:r w:rsidR="00615490" w:rsidRPr="00E25B8F">
        <w:rPr>
          <w:rStyle w:val="Label"/>
          <w:b w:val="0"/>
          <w:bCs/>
          <w:noProof/>
          <w:color w:val="000000" w:themeColor="text1"/>
          <w:sz w:val="18"/>
          <w:szCs w:val="18"/>
          <w14:ligatures w14:val="standard"/>
        </w:rPr>
        <w:t>[</w:t>
      </w:r>
      <w:hyperlink w:anchor="_ENREF_8" w:tooltip="Yu, 2018 #16" w:history="1">
        <w:r w:rsidR="00A72F7B" w:rsidRPr="00E25B8F">
          <w:rPr>
            <w:rStyle w:val="Label"/>
            <w:b w:val="0"/>
            <w:bCs/>
            <w:noProof/>
            <w:color w:val="000000" w:themeColor="text1"/>
            <w:sz w:val="18"/>
            <w:szCs w:val="18"/>
            <w14:ligatures w14:val="standard"/>
          </w:rPr>
          <w:t>8</w:t>
        </w:r>
      </w:hyperlink>
      <w:r w:rsidR="00615490" w:rsidRPr="00E25B8F">
        <w:rPr>
          <w:rStyle w:val="Label"/>
          <w:b w:val="0"/>
          <w:bCs/>
          <w:noProof/>
          <w:color w:val="000000" w:themeColor="text1"/>
          <w:sz w:val="18"/>
          <w:szCs w:val="18"/>
          <w14:ligatures w14:val="standard"/>
        </w:rPr>
        <w:t>]</w:t>
      </w:r>
      <w:r w:rsidR="00615490"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M6A methylation is a dynamic process achieved by the catalytic activities of methyltransferase (“writer”) and demethylase (“eraser”): it is catalyzed by “writers”, which is usually a large 1MDa RNA methyltransferase complex (MTase) composed of two catalytic subunits, namely METTL3 (Methyltransferase-like 3), METTL14 (Methyltransferase-like 14), a splicing factor (WTAP) and other subunits not yet identified </w:t>
      </w:r>
      <w:r w:rsidR="00615490" w:rsidRPr="00E25B8F">
        <w:rPr>
          <w:rStyle w:val="Label"/>
          <w:b w:val="0"/>
          <w:bCs/>
          <w:color w:val="000000" w:themeColor="text1"/>
          <w:sz w:val="18"/>
          <w:szCs w:val="18"/>
          <w14:ligatures w14:val="standard"/>
        </w:rPr>
        <w:fldChar w:fldCharType="begin">
          <w:fldData xml:space="preserve">PEVuZE5vdGU+PENpdGU+PEF1dGhvcj5MaWNoaW5jaGk8L0F1dGhvcj48WWVhcj4yMDE2PC9ZZWFy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</w:fldData>
        </w:fldChar>
      </w:r>
      <w:r w:rsidR="00615490" w:rsidRPr="00E25B8F">
        <w:rPr>
          <w:rStyle w:val="Label"/>
          <w:b w:val="0"/>
          <w:bCs/>
          <w:color w:val="000000" w:themeColor="text1"/>
          <w:sz w:val="18"/>
          <w:szCs w:val="18"/>
          <w14:ligatures w14:val="standard"/>
        </w:rPr>
        <w:instrText xml:space="preserve"> ADDIN EN.CITE </w:instrText>
      </w:r>
      <w:r w:rsidR="00615490" w:rsidRPr="00E25B8F">
        <w:rPr>
          <w:rStyle w:val="Label"/>
          <w:b w:val="0"/>
          <w:bCs/>
          <w:color w:val="000000" w:themeColor="text1"/>
          <w:sz w:val="18"/>
          <w:szCs w:val="18"/>
          <w14:ligatures w14:val="standard"/>
        </w:rPr>
        <w:fldChar w:fldCharType="begin">
          <w:fldData xml:space="preserve">PEVuZE5vdGU+PENpdGU+PEF1dGhvcj5MaWNoaW5jaGk8L0F1dGhvcj48WWVhcj4yMDE2PC9ZZWFy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</w:fldData>
        </w:fldChar>
      </w:r>
      <w:r w:rsidR="00615490" w:rsidRPr="00E25B8F">
        <w:rPr>
          <w:rStyle w:val="Label"/>
          <w:b w:val="0"/>
          <w:bCs/>
          <w:color w:val="000000" w:themeColor="text1"/>
          <w:sz w:val="18"/>
          <w:szCs w:val="18"/>
          <w14:ligatures w14:val="standard"/>
        </w:rPr>
        <w:instrText xml:space="preserve"> ADDIN EN.CITE.DATA </w:instrText>
      </w:r>
      <w:r w:rsidR="00615490" w:rsidRPr="00E25B8F">
        <w:rPr>
          <w:rStyle w:val="Label"/>
          <w:b w:val="0"/>
          <w:bCs/>
          <w:color w:val="000000" w:themeColor="text1"/>
          <w:sz w:val="18"/>
          <w:szCs w:val="18"/>
          <w14:ligatures w14:val="standard"/>
        </w:rPr>
      </w:r>
      <w:r w:rsidR="00615490" w:rsidRPr="00E25B8F">
        <w:rPr>
          <w:rStyle w:val="Label"/>
          <w:b w:val="0"/>
          <w:bCs/>
          <w:color w:val="000000" w:themeColor="text1"/>
          <w:sz w:val="18"/>
          <w:szCs w:val="18"/>
          <w14:ligatures w14:val="standard"/>
        </w:rPr>
        <w:fldChar w:fldCharType="end"/>
      </w:r>
      <w:r w:rsidR="00615490" w:rsidRPr="00E25B8F">
        <w:rPr>
          <w:rStyle w:val="Label"/>
          <w:b w:val="0"/>
          <w:bCs/>
          <w:color w:val="000000" w:themeColor="text1"/>
          <w:sz w:val="18"/>
          <w:szCs w:val="18"/>
          <w14:ligatures w14:val="standard"/>
        </w:rPr>
      </w:r>
      <w:r w:rsidR="00615490" w:rsidRPr="00E25B8F">
        <w:rPr>
          <w:rStyle w:val="Label"/>
          <w:b w:val="0"/>
          <w:bCs/>
          <w:color w:val="000000" w:themeColor="text1"/>
          <w:sz w:val="18"/>
          <w:szCs w:val="18"/>
          <w14:ligatures w14:val="standard"/>
        </w:rPr>
        <w:fldChar w:fldCharType="separate"/>
      </w:r>
      <w:r w:rsidR="00615490" w:rsidRPr="00E25B8F">
        <w:rPr>
          <w:rStyle w:val="Label"/>
          <w:b w:val="0"/>
          <w:bCs/>
          <w:noProof/>
          <w:color w:val="000000" w:themeColor="text1"/>
          <w:sz w:val="18"/>
          <w:szCs w:val="18"/>
          <w14:ligatures w14:val="standard"/>
        </w:rPr>
        <w:t>[</w:t>
      </w:r>
      <w:hyperlink w:anchor="_ENREF_9" w:tooltip="Lichinchi, 2016 #4" w:history="1">
        <w:r w:rsidR="00A72F7B" w:rsidRPr="00E25B8F">
          <w:rPr>
            <w:rStyle w:val="Label"/>
            <w:b w:val="0"/>
            <w:bCs/>
            <w:noProof/>
            <w:color w:val="000000" w:themeColor="text1"/>
            <w:sz w:val="18"/>
            <w:szCs w:val="18"/>
            <w14:ligatures w14:val="standard"/>
          </w:rPr>
          <w:t>9</w:t>
        </w:r>
      </w:hyperlink>
      <w:r w:rsidR="00615490" w:rsidRPr="00E25B8F">
        <w:rPr>
          <w:rStyle w:val="Label"/>
          <w:b w:val="0"/>
          <w:bCs/>
          <w:noProof/>
          <w:color w:val="000000" w:themeColor="text1"/>
          <w:sz w:val="18"/>
          <w:szCs w:val="18"/>
          <w14:ligatures w14:val="standard"/>
        </w:rPr>
        <w:t>]</w:t>
      </w:r>
      <w:r w:rsidR="00615490"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Conversely, methyl groups are removed from the mRNA transcripts by RNA demethylases (“eraser”). FTO (Fat mass and Obesity-associated protein) and ALKBH5 (alkB homolog5) are two typical m6A eraser proteins </w:t>
      </w:r>
      <w:r w:rsidR="00615490" w:rsidRPr="00E25B8F">
        <w:rPr>
          <w:rStyle w:val="Label"/>
          <w:b w:val="0"/>
          <w:bCs/>
          <w:color w:val="000000" w:themeColor="text1"/>
          <w:sz w:val="18"/>
          <w:szCs w:val="18"/>
          <w14:ligatures w14:val="standard"/>
        </w:rPr>
        <w:fldChar w:fldCharType="begin">
          <w:fldData xml:space="preserve">PEVuZE5vdGU+PENpdGU+PEF1dGhvcj5MaWNoaW5jaGk8L0F1dGhvcj48WWVhcj4yMDE2PC9ZZWFy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</w:fldData>
        </w:fldChar>
      </w:r>
      <w:r w:rsidR="00615490" w:rsidRPr="00E25B8F">
        <w:rPr>
          <w:rStyle w:val="Label"/>
          <w:b w:val="0"/>
          <w:bCs/>
          <w:color w:val="000000" w:themeColor="text1"/>
          <w:sz w:val="18"/>
          <w:szCs w:val="18"/>
          <w14:ligatures w14:val="standard"/>
        </w:rPr>
        <w:instrText xml:space="preserve"> ADDIN EN.CITE </w:instrText>
      </w:r>
      <w:r w:rsidR="00615490" w:rsidRPr="00E25B8F">
        <w:rPr>
          <w:rStyle w:val="Label"/>
          <w:b w:val="0"/>
          <w:bCs/>
          <w:color w:val="000000" w:themeColor="text1"/>
          <w:sz w:val="18"/>
          <w:szCs w:val="18"/>
          <w14:ligatures w14:val="standard"/>
        </w:rPr>
        <w:fldChar w:fldCharType="begin">
          <w:fldData xml:space="preserve">PEVuZE5vdGU+PENpdGU+PEF1dGhvcj5MaWNoaW5jaGk8L0F1dGhvcj48WWVhcj4yMDE2PC9ZZWFy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</w:fldData>
        </w:fldChar>
      </w:r>
      <w:r w:rsidR="00615490" w:rsidRPr="00E25B8F">
        <w:rPr>
          <w:rStyle w:val="Label"/>
          <w:b w:val="0"/>
          <w:bCs/>
          <w:color w:val="000000" w:themeColor="text1"/>
          <w:sz w:val="18"/>
          <w:szCs w:val="18"/>
          <w14:ligatures w14:val="standard"/>
        </w:rPr>
        <w:instrText xml:space="preserve"> ADDIN EN.CITE.DATA </w:instrText>
      </w:r>
      <w:r w:rsidR="00615490" w:rsidRPr="00E25B8F">
        <w:rPr>
          <w:rStyle w:val="Label"/>
          <w:b w:val="0"/>
          <w:bCs/>
          <w:color w:val="000000" w:themeColor="text1"/>
          <w:sz w:val="18"/>
          <w:szCs w:val="18"/>
          <w14:ligatures w14:val="standard"/>
        </w:rPr>
      </w:r>
      <w:r w:rsidR="00615490" w:rsidRPr="00E25B8F">
        <w:rPr>
          <w:rStyle w:val="Label"/>
          <w:b w:val="0"/>
          <w:bCs/>
          <w:color w:val="000000" w:themeColor="text1"/>
          <w:sz w:val="18"/>
          <w:szCs w:val="18"/>
          <w14:ligatures w14:val="standard"/>
        </w:rPr>
        <w:fldChar w:fldCharType="end"/>
      </w:r>
      <w:r w:rsidR="00615490" w:rsidRPr="00E25B8F">
        <w:rPr>
          <w:rStyle w:val="Label"/>
          <w:b w:val="0"/>
          <w:bCs/>
          <w:color w:val="000000" w:themeColor="text1"/>
          <w:sz w:val="18"/>
          <w:szCs w:val="18"/>
          <w14:ligatures w14:val="standard"/>
        </w:rPr>
      </w:r>
      <w:r w:rsidR="00615490" w:rsidRPr="00E25B8F">
        <w:rPr>
          <w:rStyle w:val="Label"/>
          <w:b w:val="0"/>
          <w:bCs/>
          <w:color w:val="000000" w:themeColor="text1"/>
          <w:sz w:val="18"/>
          <w:szCs w:val="18"/>
          <w14:ligatures w14:val="standard"/>
        </w:rPr>
        <w:fldChar w:fldCharType="separate"/>
      </w:r>
      <w:r w:rsidR="00615490" w:rsidRPr="00E25B8F">
        <w:rPr>
          <w:rStyle w:val="Label"/>
          <w:b w:val="0"/>
          <w:bCs/>
          <w:noProof/>
          <w:color w:val="000000" w:themeColor="text1"/>
          <w:sz w:val="18"/>
          <w:szCs w:val="18"/>
          <w14:ligatures w14:val="standard"/>
        </w:rPr>
        <w:t>[</w:t>
      </w:r>
      <w:hyperlink w:anchor="_ENREF_9" w:tooltip="Lichinchi, 2016 #4" w:history="1">
        <w:r w:rsidR="00A72F7B" w:rsidRPr="00E25B8F">
          <w:rPr>
            <w:rStyle w:val="Label"/>
            <w:b w:val="0"/>
            <w:bCs/>
            <w:noProof/>
            <w:color w:val="000000" w:themeColor="text1"/>
            <w:sz w:val="18"/>
            <w:szCs w:val="18"/>
            <w14:ligatures w14:val="standard"/>
          </w:rPr>
          <w:t>9</w:t>
        </w:r>
      </w:hyperlink>
      <w:r w:rsidR="00615490" w:rsidRPr="00E25B8F">
        <w:rPr>
          <w:rStyle w:val="Label"/>
          <w:b w:val="0"/>
          <w:bCs/>
          <w:noProof/>
          <w:color w:val="000000" w:themeColor="text1"/>
          <w:sz w:val="18"/>
          <w:szCs w:val="18"/>
          <w14:ligatures w14:val="standard"/>
        </w:rPr>
        <w:t>]</w:t>
      </w:r>
      <w:r w:rsidR="00615490"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It is worth noting that the impressive functional diversity of m6A sites is significantly associated with these m6A related enzymes. This dynamic RNA modification </w:t>
      </w:r>
      <w:r w:rsidRPr="00E25B8F">
        <w:rPr>
          <w:rStyle w:val="Label"/>
          <w:b w:val="0"/>
          <w:bCs/>
          <w:color w:val="000000" w:themeColor="text1"/>
          <w:sz w:val="18"/>
          <w:szCs w:val="18"/>
          <w14:ligatures w14:val="standard"/>
        </w:rPr>
        <w:lastRenderedPageBreak/>
        <w:t xml:space="preserve">may influence biological activities analogous to the well-studied reversible DNA modifications. For example, FTO can regulate dopaminergic signaling in </w:t>
      </w:r>
      <w:r w:rsidR="00B36EC5" w:rsidRPr="00E25B8F">
        <w:rPr>
          <w:rStyle w:val="Label"/>
          <w:b w:val="0"/>
          <w:bCs/>
          <w:color w:val="000000" w:themeColor="text1"/>
          <w:sz w:val="18"/>
          <w:szCs w:val="18"/>
          <w14:ligatures w14:val="standard"/>
        </w:rPr>
        <w:t xml:space="preserve">the </w:t>
      </w:r>
      <w:r w:rsidRPr="00E25B8F">
        <w:rPr>
          <w:rStyle w:val="Label"/>
          <w:b w:val="0"/>
          <w:bCs/>
          <w:color w:val="000000" w:themeColor="text1"/>
          <w:sz w:val="18"/>
          <w:szCs w:val="18"/>
          <w14:ligatures w14:val="standard"/>
        </w:rPr>
        <w:t xml:space="preserve">brain as RNA methylase </w:t>
      </w:r>
      <w:r w:rsidR="007C4F32" w:rsidRPr="00E25B8F">
        <w:rPr>
          <w:rStyle w:val="Label"/>
          <w:b w:val="0"/>
          <w:bCs/>
          <w:color w:val="000000" w:themeColor="text1"/>
          <w:sz w:val="18"/>
          <w:szCs w:val="18"/>
          <w14:ligatures w14:val="standard"/>
        </w:rPr>
        <w:fldChar w:fldCharType="begin">
          <w:fldData xml:space="preserve">PEVuZE5vdGU+PENpdGU+PEF1dGhvcj5MaTwvQXV0aG9yPjxZZWFyPjIwMTc8L1llYXI+PFJlY051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</w:fldData>
        </w:fldChar>
      </w:r>
      <w:r w:rsidR="007C4F32" w:rsidRPr="00E25B8F">
        <w:rPr>
          <w:rStyle w:val="Label"/>
          <w:b w:val="0"/>
          <w:bCs/>
          <w:color w:val="000000" w:themeColor="text1"/>
          <w:sz w:val="18"/>
          <w:szCs w:val="18"/>
          <w14:ligatures w14:val="standard"/>
        </w:rPr>
        <w:instrText xml:space="preserve"> ADDIN EN.CITE </w:instrText>
      </w:r>
      <w:r w:rsidR="007C4F32" w:rsidRPr="00E25B8F">
        <w:rPr>
          <w:rStyle w:val="Label"/>
          <w:b w:val="0"/>
          <w:bCs/>
          <w:color w:val="000000" w:themeColor="text1"/>
          <w:sz w:val="18"/>
          <w:szCs w:val="18"/>
          <w14:ligatures w14:val="standard"/>
        </w:rPr>
        <w:fldChar w:fldCharType="begin">
          <w:fldData xml:space="preserve">PEVuZE5vdGU+PENpdGU+PEF1dGhvcj5MaTwvQXV0aG9yPjxZZWFyPjIwMTc8L1llYXI+PFJlY051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</w:fldData>
        </w:fldChar>
      </w:r>
      <w:r w:rsidR="007C4F32" w:rsidRPr="00E25B8F">
        <w:rPr>
          <w:rStyle w:val="Label"/>
          <w:b w:val="0"/>
          <w:bCs/>
          <w:color w:val="000000" w:themeColor="text1"/>
          <w:sz w:val="18"/>
          <w:szCs w:val="18"/>
          <w14:ligatures w14:val="standard"/>
        </w:rPr>
        <w:instrText xml:space="preserve"> ADDIN EN.CITE.DATA </w:instrText>
      </w:r>
      <w:r w:rsidR="007C4F32" w:rsidRPr="00E25B8F">
        <w:rPr>
          <w:rStyle w:val="Label"/>
          <w:b w:val="0"/>
          <w:bCs/>
          <w:color w:val="000000" w:themeColor="text1"/>
          <w:sz w:val="18"/>
          <w:szCs w:val="18"/>
          <w14:ligatures w14:val="standard"/>
        </w:rPr>
      </w:r>
      <w:r w:rsidR="007C4F32" w:rsidRPr="00E25B8F">
        <w:rPr>
          <w:rStyle w:val="Label"/>
          <w:b w:val="0"/>
          <w:bCs/>
          <w:color w:val="000000" w:themeColor="text1"/>
          <w:sz w:val="18"/>
          <w:szCs w:val="18"/>
          <w14:ligatures w14:val="standard"/>
        </w:rPr>
        <w:fldChar w:fldCharType="end"/>
      </w:r>
      <w:r w:rsidR="007C4F32" w:rsidRPr="00E25B8F">
        <w:rPr>
          <w:rStyle w:val="Label"/>
          <w:b w:val="0"/>
          <w:bCs/>
          <w:color w:val="000000" w:themeColor="text1"/>
          <w:sz w:val="18"/>
          <w:szCs w:val="18"/>
          <w14:ligatures w14:val="standard"/>
        </w:rPr>
      </w:r>
      <w:r w:rsidR="007C4F32" w:rsidRPr="00E25B8F">
        <w:rPr>
          <w:rStyle w:val="Label"/>
          <w:b w:val="0"/>
          <w:bCs/>
          <w:color w:val="000000" w:themeColor="text1"/>
          <w:sz w:val="18"/>
          <w:szCs w:val="18"/>
          <w14:ligatures w14:val="standard"/>
        </w:rPr>
        <w:fldChar w:fldCharType="separate"/>
      </w:r>
      <w:r w:rsidR="007C4F32" w:rsidRPr="00E25B8F">
        <w:rPr>
          <w:rStyle w:val="Label"/>
          <w:b w:val="0"/>
          <w:bCs/>
          <w:noProof/>
          <w:color w:val="000000" w:themeColor="text1"/>
          <w:sz w:val="18"/>
          <w:szCs w:val="18"/>
          <w14:ligatures w14:val="standard"/>
        </w:rPr>
        <w:t>[</w:t>
      </w:r>
      <w:hyperlink w:anchor="_ENREF_10" w:tooltip="Li, 2017 #7" w:history="1">
        <w:r w:rsidR="00A72F7B" w:rsidRPr="00E25B8F">
          <w:rPr>
            <w:rStyle w:val="Label"/>
            <w:b w:val="0"/>
            <w:bCs/>
            <w:noProof/>
            <w:color w:val="000000" w:themeColor="text1"/>
            <w:sz w:val="18"/>
            <w:szCs w:val="18"/>
            <w14:ligatures w14:val="standard"/>
          </w:rPr>
          <w:t>10</w:t>
        </w:r>
      </w:hyperlink>
      <w:r w:rsidR="007C4F32" w:rsidRPr="00E25B8F">
        <w:rPr>
          <w:rStyle w:val="Label"/>
          <w:b w:val="0"/>
          <w:bCs/>
          <w:noProof/>
          <w:color w:val="000000" w:themeColor="text1"/>
          <w:sz w:val="18"/>
          <w:szCs w:val="18"/>
          <w14:ligatures w14:val="standard"/>
        </w:rPr>
        <w:t>]</w:t>
      </w:r>
      <w:r w:rsidR="007C4F32" w:rsidRPr="00E25B8F">
        <w:rPr>
          <w:rStyle w:val="Label"/>
          <w:b w:val="0"/>
          <w:bCs/>
          <w:color w:val="000000" w:themeColor="text1"/>
          <w:sz w:val="18"/>
          <w:szCs w:val="18"/>
          <w14:ligatures w14:val="standard"/>
        </w:rPr>
        <w:fldChar w:fldCharType="end"/>
      </w:r>
    </w:p>
    <w:p w14:paraId="00DADEAA" w14:textId="6525172E" w:rsidR="00E53437" w:rsidRPr="00E25B8F" w:rsidRDefault="00067674" w:rsidP="000D08E9">
      <w:pPr>
        <w:pStyle w:val="Head1"/>
        <w:rPr>
          <w:rStyle w:val="Label"/>
          <w:b w:val="0"/>
          <w:bCs/>
          <w:color w:val="000000" w:themeColor="text1"/>
          <w:sz w:val="18"/>
          <w:szCs w:val="18"/>
          <w14:ligatures w14:val="standard"/>
        </w:rPr>
      </w:pPr>
      <w:r w:rsidRPr="00E25B8F">
        <w:rPr>
          <w:rStyle w:val="Label"/>
          <w:b w:val="0"/>
          <w:bCs/>
          <w:color w:val="000000" w:themeColor="text1"/>
          <w:sz w:val="18"/>
          <w:szCs w:val="18"/>
          <w14:ligatures w14:val="standard"/>
        </w:rPr>
        <w:t xml:space="preserve">METTL3 was identified as a catalytic component of the methyltransferase complex, which is responsible for methylation of the adenosine within the substrate RNA containing a “GGACU” consensus sequence </w:t>
      </w:r>
      <w:r w:rsidR="00601251" w:rsidRPr="00E25B8F">
        <w:rPr>
          <w:rStyle w:val="Label"/>
          <w:b w:val="0"/>
          <w:bCs/>
          <w:color w:val="000000" w:themeColor="text1"/>
          <w:sz w:val="18"/>
          <w:szCs w:val="18"/>
          <w14:ligatures w14:val="standard"/>
        </w:rPr>
        <w:fldChar w:fldCharType="begin">
          <w:fldData xml:space="preserve">PEVuZE5vdGU+PENpdGU+PEF1dGhvcj5MaW48L0F1dGhvcj48WWVhcj4yMDE3PC9ZZWFyPjxSZWNO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</w:fldData>
        </w:fldChar>
      </w:r>
      <w:r w:rsidR="00601251" w:rsidRPr="00E25B8F">
        <w:rPr>
          <w:rStyle w:val="Label"/>
          <w:b w:val="0"/>
          <w:bCs/>
          <w:color w:val="000000" w:themeColor="text1"/>
          <w:sz w:val="18"/>
          <w:szCs w:val="18"/>
          <w14:ligatures w14:val="standard"/>
        </w:rPr>
        <w:instrText xml:space="preserve"> ADDIN EN.CITE </w:instrText>
      </w:r>
      <w:r w:rsidR="00601251" w:rsidRPr="00E25B8F">
        <w:rPr>
          <w:rStyle w:val="Label"/>
          <w:b w:val="0"/>
          <w:bCs/>
          <w:color w:val="000000" w:themeColor="text1"/>
          <w:sz w:val="18"/>
          <w:szCs w:val="18"/>
          <w14:ligatures w14:val="standard"/>
        </w:rPr>
        <w:fldChar w:fldCharType="begin">
          <w:fldData xml:space="preserve">PEVuZE5vdGU+PENpdGU+PEF1dGhvcj5MaW48L0F1dGhvcj48WWVhcj4yMDE3PC9ZZWFyPjxSZWNO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</w:fldData>
        </w:fldChar>
      </w:r>
      <w:r w:rsidR="00601251" w:rsidRPr="00E25B8F">
        <w:rPr>
          <w:rStyle w:val="Label"/>
          <w:b w:val="0"/>
          <w:bCs/>
          <w:color w:val="000000" w:themeColor="text1"/>
          <w:sz w:val="18"/>
          <w:szCs w:val="18"/>
          <w14:ligatures w14:val="standard"/>
        </w:rPr>
        <w:instrText xml:space="preserve"> ADDIN EN.CITE.DATA </w:instrText>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end"/>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separate"/>
      </w:r>
      <w:r w:rsidR="00601251" w:rsidRPr="00E25B8F">
        <w:rPr>
          <w:rStyle w:val="Label"/>
          <w:b w:val="0"/>
          <w:bCs/>
          <w:noProof/>
          <w:color w:val="000000" w:themeColor="text1"/>
          <w:sz w:val="18"/>
          <w:szCs w:val="18"/>
          <w14:ligatures w14:val="standard"/>
        </w:rPr>
        <w:t>[</w:t>
      </w:r>
      <w:hyperlink w:anchor="_ENREF_11" w:tooltip="Lin, 2017 #27" w:history="1">
        <w:r w:rsidR="00A72F7B" w:rsidRPr="00E25B8F">
          <w:rPr>
            <w:rStyle w:val="Label"/>
            <w:b w:val="0"/>
            <w:bCs/>
            <w:noProof/>
            <w:color w:val="000000" w:themeColor="text1"/>
            <w:sz w:val="18"/>
            <w:szCs w:val="18"/>
            <w14:ligatures w14:val="standard"/>
          </w:rPr>
          <w:t>11</w:t>
        </w:r>
      </w:hyperlink>
      <w:r w:rsidR="00601251" w:rsidRPr="00E25B8F">
        <w:rPr>
          <w:rStyle w:val="Label"/>
          <w:b w:val="0"/>
          <w:bCs/>
          <w:noProof/>
          <w:color w:val="000000" w:themeColor="text1"/>
          <w:sz w:val="18"/>
          <w:szCs w:val="18"/>
          <w14:ligatures w14:val="standard"/>
        </w:rPr>
        <w:t xml:space="preserve">, </w:t>
      </w:r>
      <w:hyperlink w:anchor="_ENREF_12" w:tooltip="Wang, 2016 #40" w:history="1">
        <w:r w:rsidR="00A72F7B" w:rsidRPr="00E25B8F">
          <w:rPr>
            <w:rStyle w:val="Label"/>
            <w:b w:val="0"/>
            <w:bCs/>
            <w:noProof/>
            <w:color w:val="000000" w:themeColor="text1"/>
            <w:sz w:val="18"/>
            <w:szCs w:val="18"/>
            <w14:ligatures w14:val="standard"/>
          </w:rPr>
          <w:t>12</w:t>
        </w:r>
      </w:hyperlink>
      <w:r w:rsidR="00601251" w:rsidRPr="00E25B8F">
        <w:rPr>
          <w:rStyle w:val="Label"/>
          <w:b w:val="0"/>
          <w:bCs/>
          <w:noProof/>
          <w:color w:val="000000" w:themeColor="text1"/>
          <w:sz w:val="18"/>
          <w:szCs w:val="18"/>
          <w14:ligatures w14:val="standard"/>
        </w:rPr>
        <w:t>]</w:t>
      </w:r>
      <w:r w:rsidR="00601251"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METTL3 can also form </w:t>
      </w:r>
      <w:r w:rsidR="00B36EC5" w:rsidRPr="00E25B8F">
        <w:rPr>
          <w:rStyle w:val="Label"/>
          <w:b w:val="0"/>
          <w:bCs/>
          <w:color w:val="000000" w:themeColor="text1"/>
          <w:sz w:val="18"/>
          <w:szCs w:val="18"/>
          <w14:ligatures w14:val="standard"/>
        </w:rPr>
        <w:t xml:space="preserve">a </w:t>
      </w:r>
      <w:r w:rsidRPr="00E25B8F">
        <w:rPr>
          <w:rStyle w:val="Label"/>
          <w:b w:val="0"/>
          <w:bCs/>
          <w:color w:val="000000" w:themeColor="text1"/>
          <w:sz w:val="18"/>
          <w:szCs w:val="18"/>
          <w14:ligatures w14:val="standard"/>
        </w:rPr>
        <w:t xml:space="preserve">stable complex with METTL14, which contains its methyltransferase domain with a variant catalytic motif </w:t>
      </w:r>
      <w:r w:rsidR="00601251" w:rsidRPr="00E25B8F">
        <w:rPr>
          <w:rStyle w:val="Label"/>
          <w:b w:val="0"/>
          <w:bCs/>
          <w:color w:val="000000" w:themeColor="text1"/>
          <w:sz w:val="18"/>
          <w:szCs w:val="18"/>
          <w14:ligatures w14:val="standard"/>
        </w:rPr>
        <w:fldChar w:fldCharType="begin">
          <w:fldData xml:space="preserve">PEVuZE5vdGU+PENpdGU+PEF1dGhvcj5XYW5nPC9BdXRob3I+PFllYXI+MjAxNjwvWWVhcj48UmVj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</w:fldData>
        </w:fldChar>
      </w:r>
      <w:r w:rsidR="00601251" w:rsidRPr="00E25B8F">
        <w:rPr>
          <w:rStyle w:val="Label"/>
          <w:b w:val="0"/>
          <w:bCs/>
          <w:color w:val="000000" w:themeColor="text1"/>
          <w:sz w:val="18"/>
          <w:szCs w:val="18"/>
          <w14:ligatures w14:val="standard"/>
        </w:rPr>
        <w:instrText xml:space="preserve"> ADDIN EN.CITE </w:instrText>
      </w:r>
      <w:r w:rsidR="00601251" w:rsidRPr="00E25B8F">
        <w:rPr>
          <w:rStyle w:val="Label"/>
          <w:b w:val="0"/>
          <w:bCs/>
          <w:color w:val="000000" w:themeColor="text1"/>
          <w:sz w:val="18"/>
          <w:szCs w:val="18"/>
          <w14:ligatures w14:val="standard"/>
        </w:rPr>
        <w:fldChar w:fldCharType="begin">
          <w:fldData xml:space="preserve">PEVuZE5vdGU+PENpdGU+PEF1dGhvcj5XYW5nPC9BdXRob3I+PFllYXI+MjAxNjwvWWVhcj48UmVj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</w:fldData>
        </w:fldChar>
      </w:r>
      <w:r w:rsidR="00601251" w:rsidRPr="00E25B8F">
        <w:rPr>
          <w:rStyle w:val="Label"/>
          <w:b w:val="0"/>
          <w:bCs/>
          <w:color w:val="000000" w:themeColor="text1"/>
          <w:sz w:val="18"/>
          <w:szCs w:val="18"/>
          <w14:ligatures w14:val="standard"/>
        </w:rPr>
        <w:instrText xml:space="preserve"> ADDIN EN.CITE.DATA </w:instrText>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end"/>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separate"/>
      </w:r>
      <w:r w:rsidR="00601251" w:rsidRPr="00E25B8F">
        <w:rPr>
          <w:rStyle w:val="Label"/>
          <w:b w:val="0"/>
          <w:bCs/>
          <w:noProof/>
          <w:color w:val="000000" w:themeColor="text1"/>
          <w:sz w:val="18"/>
          <w:szCs w:val="18"/>
          <w14:ligatures w14:val="standard"/>
        </w:rPr>
        <w:t>[</w:t>
      </w:r>
      <w:hyperlink w:anchor="_ENREF_12" w:tooltip="Wang, 2016 #40" w:history="1">
        <w:r w:rsidR="00A72F7B" w:rsidRPr="00E25B8F">
          <w:rPr>
            <w:rStyle w:val="Label"/>
            <w:b w:val="0"/>
            <w:bCs/>
            <w:noProof/>
            <w:color w:val="000000" w:themeColor="text1"/>
            <w:sz w:val="18"/>
            <w:szCs w:val="18"/>
            <w14:ligatures w14:val="standard"/>
          </w:rPr>
          <w:t>12</w:t>
        </w:r>
      </w:hyperlink>
      <w:r w:rsidR="00601251" w:rsidRPr="00E25B8F">
        <w:rPr>
          <w:rStyle w:val="Label"/>
          <w:b w:val="0"/>
          <w:bCs/>
          <w:noProof/>
          <w:color w:val="000000" w:themeColor="text1"/>
          <w:sz w:val="18"/>
          <w:szCs w:val="18"/>
          <w14:ligatures w14:val="standard"/>
        </w:rPr>
        <w:t>]</w:t>
      </w:r>
      <w:r w:rsidR="00601251"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Among the methyltransferase complex, METTL3 alone is catalytically active and methylate the adenosine while METTL4 is involved in binding target mRNA transcripts </w:t>
      </w:r>
      <w:r w:rsidR="00601251" w:rsidRPr="00E25B8F">
        <w:rPr>
          <w:rStyle w:val="Label"/>
          <w:b w:val="0"/>
          <w:bCs/>
          <w:color w:val="000000" w:themeColor="text1"/>
          <w:sz w:val="18"/>
          <w:szCs w:val="18"/>
          <w14:ligatures w14:val="standard"/>
        </w:rPr>
        <w:fldChar w:fldCharType="begin">
          <w:fldData xml:space="preserve">PEVuZE5vdGU+PENpdGU+PEF1dGhvcj5XYW5nPC9BdXRob3I+PFllYXI+MjAxOTwvWWVhcj48UmVj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</w:fldData>
        </w:fldChar>
      </w:r>
      <w:r w:rsidR="00601251" w:rsidRPr="00E25B8F">
        <w:rPr>
          <w:rStyle w:val="Label"/>
          <w:b w:val="0"/>
          <w:bCs/>
          <w:color w:val="000000" w:themeColor="text1"/>
          <w:sz w:val="18"/>
          <w:szCs w:val="18"/>
          <w14:ligatures w14:val="standard"/>
        </w:rPr>
        <w:instrText xml:space="preserve"> ADDIN EN.CITE </w:instrText>
      </w:r>
      <w:r w:rsidR="00601251" w:rsidRPr="00E25B8F">
        <w:rPr>
          <w:rStyle w:val="Label"/>
          <w:b w:val="0"/>
          <w:bCs/>
          <w:color w:val="000000" w:themeColor="text1"/>
          <w:sz w:val="18"/>
          <w:szCs w:val="18"/>
          <w14:ligatures w14:val="standard"/>
        </w:rPr>
        <w:fldChar w:fldCharType="begin">
          <w:fldData xml:space="preserve">PEVuZE5vdGU+PENpdGU+PEF1dGhvcj5XYW5nPC9BdXRob3I+PFllYXI+MjAxOTwvWWVhcj48UmVj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</w:fldData>
        </w:fldChar>
      </w:r>
      <w:r w:rsidR="00601251" w:rsidRPr="00E25B8F">
        <w:rPr>
          <w:rStyle w:val="Label"/>
          <w:b w:val="0"/>
          <w:bCs/>
          <w:color w:val="000000" w:themeColor="text1"/>
          <w:sz w:val="18"/>
          <w:szCs w:val="18"/>
          <w14:ligatures w14:val="standard"/>
        </w:rPr>
        <w:instrText xml:space="preserve"> ADDIN EN.CITE.DATA </w:instrText>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end"/>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separate"/>
      </w:r>
      <w:r w:rsidR="00601251" w:rsidRPr="00E25B8F">
        <w:rPr>
          <w:rStyle w:val="Label"/>
          <w:b w:val="0"/>
          <w:bCs/>
          <w:noProof/>
          <w:color w:val="000000" w:themeColor="text1"/>
          <w:sz w:val="18"/>
          <w:szCs w:val="18"/>
          <w14:ligatures w14:val="standard"/>
        </w:rPr>
        <w:t>[</w:t>
      </w:r>
      <w:hyperlink w:anchor="_ENREF_13" w:tooltip="Wang, 2019 #37" w:history="1">
        <w:r w:rsidR="00A72F7B" w:rsidRPr="00E25B8F">
          <w:rPr>
            <w:rStyle w:val="Label"/>
            <w:b w:val="0"/>
            <w:bCs/>
            <w:noProof/>
            <w:color w:val="000000" w:themeColor="text1"/>
            <w:sz w:val="18"/>
            <w:szCs w:val="18"/>
            <w14:ligatures w14:val="standard"/>
          </w:rPr>
          <w:t>13</w:t>
        </w:r>
      </w:hyperlink>
      <w:r w:rsidR="00601251" w:rsidRPr="00E25B8F">
        <w:rPr>
          <w:rStyle w:val="Label"/>
          <w:b w:val="0"/>
          <w:bCs/>
          <w:noProof/>
          <w:color w:val="000000" w:themeColor="text1"/>
          <w:sz w:val="18"/>
          <w:szCs w:val="18"/>
          <w14:ligatures w14:val="standard"/>
        </w:rPr>
        <w:t>]</w:t>
      </w:r>
      <w:r w:rsidR="00601251"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For normal m6A modification to occur in cells, METTL3 and METTL4 also need to associate with additional factors such as WTAP to aid appropriate localization </w:t>
      </w:r>
      <w:r w:rsidR="00601251" w:rsidRPr="00E25B8F">
        <w:rPr>
          <w:rStyle w:val="Label"/>
          <w:b w:val="0"/>
          <w:bCs/>
          <w:color w:val="000000" w:themeColor="text1"/>
          <w:sz w:val="18"/>
          <w:szCs w:val="18"/>
          <w14:ligatures w14:val="standard"/>
        </w:rPr>
        <w:fldChar w:fldCharType="begin">
          <w:fldData xml:space="preserve">PEVuZE5vdGU+PENpdGU+PEF1dGhvcj5MaTwvQXV0aG9yPjxZZWFyPjIwMTc8L1llYXI+PFJlY051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</w:fldData>
        </w:fldChar>
      </w:r>
      <w:r w:rsidR="00601251" w:rsidRPr="00E25B8F">
        <w:rPr>
          <w:rStyle w:val="Label"/>
          <w:b w:val="0"/>
          <w:bCs/>
          <w:color w:val="000000" w:themeColor="text1"/>
          <w:sz w:val="18"/>
          <w:szCs w:val="18"/>
          <w14:ligatures w14:val="standard"/>
        </w:rPr>
        <w:instrText xml:space="preserve"> ADDIN EN.CITE </w:instrText>
      </w:r>
      <w:r w:rsidR="00601251" w:rsidRPr="00E25B8F">
        <w:rPr>
          <w:rStyle w:val="Label"/>
          <w:b w:val="0"/>
          <w:bCs/>
          <w:color w:val="000000" w:themeColor="text1"/>
          <w:sz w:val="18"/>
          <w:szCs w:val="18"/>
          <w14:ligatures w14:val="standard"/>
        </w:rPr>
        <w:fldChar w:fldCharType="begin">
          <w:fldData xml:space="preserve">PEVuZE5vdGU+PENpdGU+PEF1dGhvcj5MaTwvQXV0aG9yPjxZZWFyPjIwMTc8L1llYXI+PFJlY051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</w:fldData>
        </w:fldChar>
      </w:r>
      <w:r w:rsidR="00601251" w:rsidRPr="00E25B8F">
        <w:rPr>
          <w:rStyle w:val="Label"/>
          <w:b w:val="0"/>
          <w:bCs/>
          <w:color w:val="000000" w:themeColor="text1"/>
          <w:sz w:val="18"/>
          <w:szCs w:val="18"/>
          <w14:ligatures w14:val="standard"/>
        </w:rPr>
        <w:instrText xml:space="preserve"> ADDIN EN.CITE.DATA </w:instrText>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end"/>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separate"/>
      </w:r>
      <w:r w:rsidR="00601251" w:rsidRPr="00E25B8F">
        <w:rPr>
          <w:rStyle w:val="Label"/>
          <w:b w:val="0"/>
          <w:bCs/>
          <w:noProof/>
          <w:color w:val="000000" w:themeColor="text1"/>
          <w:sz w:val="18"/>
          <w:szCs w:val="18"/>
          <w14:ligatures w14:val="standard"/>
        </w:rPr>
        <w:t>[</w:t>
      </w:r>
      <w:hyperlink w:anchor="_ENREF_10" w:tooltip="Li, 2017 #7" w:history="1">
        <w:r w:rsidR="00A72F7B" w:rsidRPr="00E25B8F">
          <w:rPr>
            <w:rStyle w:val="Label"/>
            <w:b w:val="0"/>
            <w:bCs/>
            <w:noProof/>
            <w:color w:val="000000" w:themeColor="text1"/>
            <w:sz w:val="18"/>
            <w:szCs w:val="18"/>
            <w14:ligatures w14:val="standard"/>
          </w:rPr>
          <w:t>10</w:t>
        </w:r>
      </w:hyperlink>
      <w:r w:rsidR="00601251" w:rsidRPr="00E25B8F">
        <w:rPr>
          <w:rStyle w:val="Label"/>
          <w:b w:val="0"/>
          <w:bCs/>
          <w:noProof/>
          <w:color w:val="000000" w:themeColor="text1"/>
          <w:sz w:val="18"/>
          <w:szCs w:val="18"/>
          <w14:ligatures w14:val="standard"/>
        </w:rPr>
        <w:t xml:space="preserve">, </w:t>
      </w:r>
      <w:hyperlink w:anchor="_ENREF_12" w:tooltip="Wang, 2016 #40" w:history="1">
        <w:r w:rsidR="00A72F7B" w:rsidRPr="00E25B8F">
          <w:rPr>
            <w:rStyle w:val="Label"/>
            <w:b w:val="0"/>
            <w:bCs/>
            <w:noProof/>
            <w:color w:val="000000" w:themeColor="text1"/>
            <w:sz w:val="18"/>
            <w:szCs w:val="18"/>
            <w14:ligatures w14:val="standard"/>
          </w:rPr>
          <w:t>12</w:t>
        </w:r>
      </w:hyperlink>
      <w:r w:rsidR="00601251" w:rsidRPr="00E25B8F">
        <w:rPr>
          <w:rStyle w:val="Label"/>
          <w:b w:val="0"/>
          <w:bCs/>
          <w:noProof/>
          <w:color w:val="000000" w:themeColor="text1"/>
          <w:sz w:val="18"/>
          <w:szCs w:val="18"/>
          <w14:ligatures w14:val="standard"/>
        </w:rPr>
        <w:t>]</w:t>
      </w:r>
      <w:r w:rsidR="00601251"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In terms of structure, METTL3 and METTL4 share about 25% sequence identity and both of them harbor a central MTA-70-Methyltransferase domain </w:t>
      </w:r>
      <w:r w:rsidR="00601251" w:rsidRPr="00E25B8F">
        <w:rPr>
          <w:rStyle w:val="Label"/>
          <w:b w:val="0"/>
          <w:bCs/>
          <w:color w:val="000000" w:themeColor="text1"/>
          <w:sz w:val="18"/>
          <w:szCs w:val="18"/>
          <w14:ligatures w14:val="standard"/>
        </w:rPr>
        <w:fldChar w:fldCharType="begin">
          <w:fldData xml:space="preserve">PEVuZE5vdGU+PENpdGU+PEF1dGhvcj5XYW5nPC9BdXRob3I+PFllYXI+MjAxNjwvWWVhcj48UmVj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</w:fldData>
        </w:fldChar>
      </w:r>
      <w:r w:rsidR="00601251" w:rsidRPr="00E25B8F">
        <w:rPr>
          <w:rStyle w:val="Label"/>
          <w:b w:val="0"/>
          <w:bCs/>
          <w:color w:val="000000" w:themeColor="text1"/>
          <w:sz w:val="18"/>
          <w:szCs w:val="18"/>
          <w14:ligatures w14:val="standard"/>
        </w:rPr>
        <w:instrText xml:space="preserve"> ADDIN EN.CITE </w:instrText>
      </w:r>
      <w:r w:rsidR="00601251" w:rsidRPr="00E25B8F">
        <w:rPr>
          <w:rStyle w:val="Label"/>
          <w:b w:val="0"/>
          <w:bCs/>
          <w:color w:val="000000" w:themeColor="text1"/>
          <w:sz w:val="18"/>
          <w:szCs w:val="18"/>
          <w14:ligatures w14:val="standard"/>
        </w:rPr>
        <w:fldChar w:fldCharType="begin">
          <w:fldData xml:space="preserve">PEVuZE5vdGU+PENpdGU+PEF1dGhvcj5XYW5nPC9BdXRob3I+PFllYXI+MjAxNjwvWWVhcj48UmVj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</w:fldData>
        </w:fldChar>
      </w:r>
      <w:r w:rsidR="00601251" w:rsidRPr="00E25B8F">
        <w:rPr>
          <w:rStyle w:val="Label"/>
          <w:b w:val="0"/>
          <w:bCs/>
          <w:color w:val="000000" w:themeColor="text1"/>
          <w:sz w:val="18"/>
          <w:szCs w:val="18"/>
          <w14:ligatures w14:val="standard"/>
        </w:rPr>
        <w:instrText xml:space="preserve"> ADDIN EN.CITE.DATA </w:instrText>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end"/>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separate"/>
      </w:r>
      <w:r w:rsidR="00601251" w:rsidRPr="00E25B8F">
        <w:rPr>
          <w:rStyle w:val="Label"/>
          <w:b w:val="0"/>
          <w:bCs/>
          <w:noProof/>
          <w:color w:val="000000" w:themeColor="text1"/>
          <w:sz w:val="18"/>
          <w:szCs w:val="18"/>
          <w14:ligatures w14:val="standard"/>
        </w:rPr>
        <w:t>[</w:t>
      </w:r>
      <w:hyperlink w:anchor="_ENREF_12" w:tooltip="Wang, 2016 #40" w:history="1">
        <w:r w:rsidR="00A72F7B" w:rsidRPr="00E25B8F">
          <w:rPr>
            <w:rStyle w:val="Label"/>
            <w:b w:val="0"/>
            <w:bCs/>
            <w:noProof/>
            <w:color w:val="000000" w:themeColor="text1"/>
            <w:sz w:val="18"/>
            <w:szCs w:val="18"/>
            <w14:ligatures w14:val="standard"/>
          </w:rPr>
          <w:t>12</w:t>
        </w:r>
      </w:hyperlink>
      <w:r w:rsidR="00601251" w:rsidRPr="00E25B8F">
        <w:rPr>
          <w:rStyle w:val="Label"/>
          <w:b w:val="0"/>
          <w:bCs/>
          <w:noProof/>
          <w:color w:val="000000" w:themeColor="text1"/>
          <w:sz w:val="18"/>
          <w:szCs w:val="18"/>
          <w14:ligatures w14:val="standard"/>
        </w:rPr>
        <w:t xml:space="preserve">, </w:t>
      </w:r>
      <w:hyperlink w:anchor="_ENREF_14" w:tooltip="Sledz, 2016 #41" w:history="1">
        <w:r w:rsidR="00A72F7B" w:rsidRPr="00E25B8F">
          <w:rPr>
            <w:rStyle w:val="Label"/>
            <w:b w:val="0"/>
            <w:bCs/>
            <w:noProof/>
            <w:color w:val="000000" w:themeColor="text1"/>
            <w:sz w:val="18"/>
            <w:szCs w:val="18"/>
            <w14:ligatures w14:val="standard"/>
          </w:rPr>
          <w:t>14</w:t>
        </w:r>
      </w:hyperlink>
      <w:r w:rsidR="00601251" w:rsidRPr="00E25B8F">
        <w:rPr>
          <w:rStyle w:val="Label"/>
          <w:b w:val="0"/>
          <w:bCs/>
          <w:noProof/>
          <w:color w:val="000000" w:themeColor="text1"/>
          <w:sz w:val="18"/>
          <w:szCs w:val="18"/>
          <w14:ligatures w14:val="standard"/>
        </w:rPr>
        <w:t>]</w:t>
      </w:r>
      <w:r w:rsidR="00601251"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METTL3 additionally corporates an N-terminal region containing two putative motifs whereas</w:t>
      </w:r>
      <w:r w:rsidR="00B36EC5" w:rsidRPr="00E25B8F">
        <w:rPr>
          <w:rStyle w:val="Label"/>
          <w:b w:val="0"/>
          <w:bCs/>
          <w:color w:val="000000" w:themeColor="text1"/>
          <w:sz w:val="18"/>
          <w:szCs w:val="18"/>
          <w14:ligatures w14:val="standard"/>
        </w:rPr>
        <w:t>,</w:t>
      </w:r>
      <w:r w:rsidRPr="00E25B8F">
        <w:rPr>
          <w:rStyle w:val="Label"/>
          <w:b w:val="0"/>
          <w:bCs/>
          <w:color w:val="000000" w:themeColor="text1"/>
          <w:sz w:val="18"/>
          <w:szCs w:val="18"/>
          <w14:ligatures w14:val="standard"/>
        </w:rPr>
        <w:t xml:space="preserve"> in METTL14, the shared domain is flanked by extra N- and C-terminal extensions harboring sequences with low complexity (about 50 aa) </w:t>
      </w:r>
      <w:r w:rsidR="00601251" w:rsidRPr="00E25B8F">
        <w:rPr>
          <w:rStyle w:val="Label"/>
          <w:b w:val="0"/>
          <w:bCs/>
          <w:color w:val="000000" w:themeColor="text1"/>
          <w:sz w:val="18"/>
          <w:szCs w:val="18"/>
          <w14:ligatures w14:val="standard"/>
        </w:rPr>
        <w:fldChar w:fldCharType="begin">
          <w:fldData xml:space="preserve">PEVuZE5vdGU+PENpdGU+PEF1dGhvcj5XYW5nPC9BdXRob3I+PFllYXI+MjAxNjwvWWVhcj48UmVj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</w:fldData>
        </w:fldChar>
      </w:r>
      <w:r w:rsidR="00601251" w:rsidRPr="00E25B8F">
        <w:rPr>
          <w:rStyle w:val="Label"/>
          <w:b w:val="0"/>
          <w:bCs/>
          <w:color w:val="000000" w:themeColor="text1"/>
          <w:sz w:val="18"/>
          <w:szCs w:val="18"/>
          <w14:ligatures w14:val="standard"/>
        </w:rPr>
        <w:instrText xml:space="preserve"> ADDIN EN.CITE </w:instrText>
      </w:r>
      <w:r w:rsidR="00601251" w:rsidRPr="00E25B8F">
        <w:rPr>
          <w:rStyle w:val="Label"/>
          <w:b w:val="0"/>
          <w:bCs/>
          <w:color w:val="000000" w:themeColor="text1"/>
          <w:sz w:val="18"/>
          <w:szCs w:val="18"/>
          <w14:ligatures w14:val="standard"/>
        </w:rPr>
        <w:fldChar w:fldCharType="begin">
          <w:fldData xml:space="preserve">PEVuZE5vdGU+PENpdGU+PEF1dGhvcj5XYW5nPC9BdXRob3I+PFllYXI+MjAxNjwvWWVhcj48UmVj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</w:fldData>
        </w:fldChar>
      </w:r>
      <w:r w:rsidR="00601251" w:rsidRPr="00E25B8F">
        <w:rPr>
          <w:rStyle w:val="Label"/>
          <w:b w:val="0"/>
          <w:bCs/>
          <w:color w:val="000000" w:themeColor="text1"/>
          <w:sz w:val="18"/>
          <w:szCs w:val="18"/>
          <w14:ligatures w14:val="standard"/>
        </w:rPr>
        <w:instrText xml:space="preserve"> ADDIN EN.CITE.DATA </w:instrText>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end"/>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separate"/>
      </w:r>
      <w:r w:rsidR="00601251" w:rsidRPr="00E25B8F">
        <w:rPr>
          <w:rStyle w:val="Label"/>
          <w:b w:val="0"/>
          <w:bCs/>
          <w:noProof/>
          <w:color w:val="000000" w:themeColor="text1"/>
          <w:sz w:val="18"/>
          <w:szCs w:val="18"/>
          <w14:ligatures w14:val="standard"/>
        </w:rPr>
        <w:t>[</w:t>
      </w:r>
      <w:hyperlink w:anchor="_ENREF_12" w:tooltip="Wang, 2016 #40" w:history="1">
        <w:r w:rsidR="00A72F7B" w:rsidRPr="00E25B8F">
          <w:rPr>
            <w:rStyle w:val="Label"/>
            <w:b w:val="0"/>
            <w:bCs/>
            <w:noProof/>
            <w:color w:val="000000" w:themeColor="text1"/>
            <w:sz w:val="18"/>
            <w:szCs w:val="18"/>
            <w14:ligatures w14:val="standard"/>
          </w:rPr>
          <w:t>12</w:t>
        </w:r>
      </w:hyperlink>
      <w:r w:rsidR="00601251" w:rsidRPr="00E25B8F">
        <w:rPr>
          <w:rStyle w:val="Label"/>
          <w:b w:val="0"/>
          <w:bCs/>
          <w:noProof/>
          <w:color w:val="000000" w:themeColor="text1"/>
          <w:sz w:val="18"/>
          <w:szCs w:val="18"/>
          <w14:ligatures w14:val="standard"/>
        </w:rPr>
        <w:t xml:space="preserve">, </w:t>
      </w:r>
      <w:hyperlink w:anchor="_ENREF_14" w:tooltip="Sledz, 2016 #41" w:history="1">
        <w:r w:rsidR="00A72F7B" w:rsidRPr="00E25B8F">
          <w:rPr>
            <w:rStyle w:val="Label"/>
            <w:b w:val="0"/>
            <w:bCs/>
            <w:noProof/>
            <w:color w:val="000000" w:themeColor="text1"/>
            <w:sz w:val="18"/>
            <w:szCs w:val="18"/>
            <w14:ligatures w14:val="standard"/>
          </w:rPr>
          <w:t>14</w:t>
        </w:r>
      </w:hyperlink>
      <w:r w:rsidR="00601251" w:rsidRPr="00E25B8F">
        <w:rPr>
          <w:rStyle w:val="Label"/>
          <w:b w:val="0"/>
          <w:bCs/>
          <w:noProof/>
          <w:color w:val="000000" w:themeColor="text1"/>
          <w:sz w:val="18"/>
          <w:szCs w:val="18"/>
          <w14:ligatures w14:val="standard"/>
        </w:rPr>
        <w:t>]</w:t>
      </w:r>
      <w:r w:rsidR="00601251"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w:t>
      </w:r>
      <w:r w:rsidR="00B36EC5" w:rsidRPr="00E25B8F">
        <w:rPr>
          <w:rStyle w:val="Label"/>
          <w:b w:val="0"/>
          <w:bCs/>
          <w:color w:val="000000" w:themeColor="text1"/>
          <w:sz w:val="18"/>
          <w:szCs w:val="18"/>
          <w14:ligatures w14:val="standard"/>
        </w:rPr>
        <w:t>Besides</w:t>
      </w:r>
      <w:r w:rsidRPr="00E25B8F">
        <w:rPr>
          <w:rStyle w:val="Label"/>
          <w:b w:val="0"/>
          <w:bCs/>
          <w:color w:val="000000" w:themeColor="text1"/>
          <w:sz w:val="18"/>
          <w:szCs w:val="18"/>
          <w14:ligatures w14:val="standard"/>
        </w:rPr>
        <w:t xml:space="preserve">, both METTL3 and METTL14 are observed predominantly in nuclear speckles while their methyltransferase activity </w:t>
      </w:r>
      <w:r w:rsidR="00B36EC5" w:rsidRPr="00E25B8F">
        <w:rPr>
          <w:rStyle w:val="Label"/>
          <w:b w:val="0"/>
          <w:bCs/>
          <w:color w:val="000000" w:themeColor="text1"/>
          <w:sz w:val="18"/>
          <w:szCs w:val="18"/>
          <w14:ligatures w14:val="standard"/>
        </w:rPr>
        <w:t xml:space="preserve">shas </w:t>
      </w:r>
      <w:r w:rsidRPr="00E25B8F">
        <w:rPr>
          <w:rStyle w:val="Label"/>
          <w:b w:val="0"/>
          <w:bCs/>
          <w:color w:val="000000" w:themeColor="text1"/>
          <w:sz w:val="18"/>
          <w:szCs w:val="18"/>
          <w14:ligatures w14:val="standard"/>
        </w:rPr>
        <w:t xml:space="preserve">been detected in both nuclear and cytoplasmic extracts </w:t>
      </w:r>
      <w:r w:rsidR="00601251" w:rsidRPr="00E25B8F">
        <w:rPr>
          <w:rStyle w:val="Label"/>
          <w:b w:val="0"/>
          <w:bCs/>
          <w:color w:val="000000" w:themeColor="text1"/>
          <w:sz w:val="18"/>
          <w:szCs w:val="18"/>
          <w14:ligatures w14:val="standard"/>
        </w:rPr>
        <w:fldChar w:fldCharType="begin">
          <w:fldData xml:space="preserve">PEVuZE5vdGU+PENpdGU+PEF1dGhvcj5MaW48L0F1dGhvcj48WWVhcj4yMDE2PC9ZZWFyPjxSZWNO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</w:fldData>
        </w:fldChar>
      </w:r>
      <w:r w:rsidR="00601251" w:rsidRPr="00E25B8F">
        <w:rPr>
          <w:rStyle w:val="Label"/>
          <w:b w:val="0"/>
          <w:bCs/>
          <w:color w:val="000000" w:themeColor="text1"/>
          <w:sz w:val="18"/>
          <w:szCs w:val="18"/>
          <w14:ligatures w14:val="standard"/>
        </w:rPr>
        <w:instrText xml:space="preserve"> ADDIN EN.CITE </w:instrText>
      </w:r>
      <w:r w:rsidR="00601251" w:rsidRPr="00E25B8F">
        <w:rPr>
          <w:rStyle w:val="Label"/>
          <w:b w:val="0"/>
          <w:bCs/>
          <w:color w:val="000000" w:themeColor="text1"/>
          <w:sz w:val="18"/>
          <w:szCs w:val="18"/>
          <w14:ligatures w14:val="standard"/>
        </w:rPr>
        <w:fldChar w:fldCharType="begin">
          <w:fldData xml:space="preserve">PEVuZE5vdGU+PENpdGU+PEF1dGhvcj5MaW48L0F1dGhvcj48WWVhcj4yMDE2PC9ZZWFyPjxSZWNO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</w:fldData>
        </w:fldChar>
      </w:r>
      <w:r w:rsidR="00601251" w:rsidRPr="00E25B8F">
        <w:rPr>
          <w:rStyle w:val="Label"/>
          <w:b w:val="0"/>
          <w:bCs/>
          <w:color w:val="000000" w:themeColor="text1"/>
          <w:sz w:val="18"/>
          <w:szCs w:val="18"/>
          <w14:ligatures w14:val="standard"/>
        </w:rPr>
        <w:instrText xml:space="preserve"> ADDIN EN.CITE.DATA </w:instrText>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end"/>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separate"/>
      </w:r>
      <w:r w:rsidR="00601251" w:rsidRPr="00E25B8F">
        <w:rPr>
          <w:rStyle w:val="Label"/>
          <w:b w:val="0"/>
          <w:bCs/>
          <w:noProof/>
          <w:color w:val="000000" w:themeColor="text1"/>
          <w:sz w:val="18"/>
          <w:szCs w:val="18"/>
          <w14:ligatures w14:val="standard"/>
        </w:rPr>
        <w:t>[</w:t>
      </w:r>
      <w:hyperlink w:anchor="_ENREF_15" w:tooltip="Lin, 2016 #22" w:history="1">
        <w:r w:rsidR="00A72F7B" w:rsidRPr="00E25B8F">
          <w:rPr>
            <w:rStyle w:val="Label"/>
            <w:b w:val="0"/>
            <w:bCs/>
            <w:noProof/>
            <w:color w:val="000000" w:themeColor="text1"/>
            <w:sz w:val="18"/>
            <w:szCs w:val="18"/>
            <w14:ligatures w14:val="standard"/>
          </w:rPr>
          <w:t>15</w:t>
        </w:r>
      </w:hyperlink>
      <w:r w:rsidR="00601251" w:rsidRPr="00E25B8F">
        <w:rPr>
          <w:rStyle w:val="Label"/>
          <w:b w:val="0"/>
          <w:bCs/>
          <w:noProof/>
          <w:color w:val="000000" w:themeColor="text1"/>
          <w:sz w:val="18"/>
          <w:szCs w:val="18"/>
          <w14:ligatures w14:val="standard"/>
        </w:rPr>
        <w:t xml:space="preserve">, </w:t>
      </w:r>
      <w:hyperlink w:anchor="_ENREF_16" w:tooltip="Dorn, 2019 #24" w:history="1">
        <w:r w:rsidR="00A72F7B" w:rsidRPr="00E25B8F">
          <w:rPr>
            <w:rStyle w:val="Label"/>
            <w:b w:val="0"/>
            <w:bCs/>
            <w:noProof/>
            <w:color w:val="000000" w:themeColor="text1"/>
            <w:sz w:val="18"/>
            <w:szCs w:val="18"/>
            <w14:ligatures w14:val="standard"/>
          </w:rPr>
          <w:t>16</w:t>
        </w:r>
      </w:hyperlink>
      <w:r w:rsidR="00601251" w:rsidRPr="00E25B8F">
        <w:rPr>
          <w:rStyle w:val="Label"/>
          <w:b w:val="0"/>
          <w:bCs/>
          <w:noProof/>
          <w:color w:val="000000" w:themeColor="text1"/>
          <w:sz w:val="18"/>
          <w:szCs w:val="18"/>
          <w14:ligatures w14:val="standard"/>
        </w:rPr>
        <w:t>]</w:t>
      </w:r>
      <w:r w:rsidR="00601251"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w:t>
      </w:r>
    </w:p>
    <w:p w14:paraId="679CC6CB" w14:textId="57230C0E" w:rsidR="00067674" w:rsidRPr="00E25B8F" w:rsidRDefault="00067674" w:rsidP="000D08E9">
      <w:pPr>
        <w:pStyle w:val="Head1"/>
        <w:rPr>
          <w:rStyle w:val="Label"/>
          <w:b w:val="0"/>
          <w:bCs/>
          <w:color w:val="000000" w:themeColor="text1"/>
          <w:sz w:val="18"/>
          <w:szCs w:val="18"/>
          <w14:ligatures w14:val="standard"/>
        </w:rPr>
      </w:pPr>
      <w:r w:rsidRPr="00E25B8F">
        <w:rPr>
          <w:rStyle w:val="Label"/>
          <w:b w:val="0"/>
          <w:bCs/>
          <w:color w:val="000000" w:themeColor="text1"/>
          <w:sz w:val="18"/>
          <w:szCs w:val="18"/>
          <w14:ligatures w14:val="standard"/>
        </w:rPr>
        <w:t xml:space="preserve">In addition to participating in the m6A methylation process, METTL3 and METTL4 play significant roles in </w:t>
      </w:r>
      <w:r w:rsidR="00B36EC5" w:rsidRPr="00E25B8F">
        <w:rPr>
          <w:rStyle w:val="Label"/>
          <w:b w:val="0"/>
          <w:bCs/>
          <w:color w:val="000000" w:themeColor="text1"/>
          <w:sz w:val="18"/>
          <w:szCs w:val="18"/>
          <w14:ligatures w14:val="standard"/>
        </w:rPr>
        <w:t xml:space="preserve">a </w:t>
      </w:r>
      <w:r w:rsidR="006A3504" w:rsidRPr="00E25B8F">
        <w:rPr>
          <w:rStyle w:val="Label"/>
          <w:b w:val="0"/>
          <w:bCs/>
          <w:color w:val="000000" w:themeColor="text1"/>
          <w:sz w:val="18"/>
          <w:szCs w:val="18"/>
          <w14:ligatures w14:val="standard"/>
        </w:rPr>
        <w:t>various biological process</w:t>
      </w:r>
      <w:r w:rsidRPr="00E25B8F">
        <w:rPr>
          <w:rStyle w:val="Label"/>
          <w:b w:val="0"/>
          <w:bCs/>
          <w:color w:val="000000" w:themeColor="text1"/>
          <w:sz w:val="18"/>
          <w:szCs w:val="18"/>
          <w14:ligatures w14:val="standard"/>
        </w:rPr>
        <w:t>. It is reported that METTL3 could promote oncogene expression, promotes cancer cell growth, survival</w:t>
      </w:r>
      <w:r w:rsidR="00B36EC5" w:rsidRPr="00E25B8F">
        <w:rPr>
          <w:rStyle w:val="Label"/>
          <w:b w:val="0"/>
          <w:bCs/>
          <w:color w:val="000000" w:themeColor="text1"/>
          <w:sz w:val="18"/>
          <w:szCs w:val="18"/>
          <w14:ligatures w14:val="standard"/>
        </w:rPr>
        <w:t>,</w:t>
      </w:r>
      <w:r w:rsidRPr="00E25B8F">
        <w:rPr>
          <w:rStyle w:val="Label"/>
          <w:b w:val="0"/>
          <w:bCs/>
          <w:color w:val="000000" w:themeColor="text1"/>
          <w:sz w:val="18"/>
          <w:szCs w:val="18"/>
          <w14:ligatures w14:val="standard"/>
        </w:rPr>
        <w:t xml:space="preserve"> and invasion by facilitating translation in it </w:t>
      </w:r>
      <w:r w:rsidR="00DF12DD" w:rsidRPr="00E25B8F">
        <w:rPr>
          <w:rStyle w:val="Label"/>
          <w:b w:val="0"/>
          <w:bCs/>
          <w:color w:val="000000" w:themeColor="text1"/>
          <w:sz w:val="18"/>
          <w:szCs w:val="18"/>
          <w14:ligatures w14:val="standard"/>
        </w:rPr>
        <w:fldChar w:fldCharType="begin">
          <w:fldData xml:space="preserve">PEVuZE5vdGU+PENpdGU+PEF1dGhvcj5MaW48L0F1dGhvcj48WWVhcj4yMDE2PC9ZZWFyPjxSZWNO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</w:fldData>
        </w:fldChar>
      </w:r>
      <w:r w:rsidR="00781F2E" w:rsidRPr="00E25B8F">
        <w:rPr>
          <w:rStyle w:val="Label"/>
          <w:b w:val="0"/>
          <w:bCs/>
          <w:color w:val="000000" w:themeColor="text1"/>
          <w:sz w:val="18"/>
          <w:szCs w:val="18"/>
          <w14:ligatures w14:val="standard"/>
        </w:rPr>
        <w:instrText xml:space="preserve"> ADDIN EN.CITE </w:instrText>
      </w:r>
      <w:r w:rsidR="00781F2E" w:rsidRPr="00E25B8F">
        <w:rPr>
          <w:rStyle w:val="Label"/>
          <w:b w:val="0"/>
          <w:bCs/>
          <w:color w:val="000000" w:themeColor="text1"/>
          <w:sz w:val="18"/>
          <w:szCs w:val="18"/>
          <w14:ligatures w14:val="standard"/>
        </w:rPr>
        <w:fldChar w:fldCharType="begin">
          <w:fldData xml:space="preserve">PEVuZE5vdGU+PENpdGU+PEF1dGhvcj5MaW48L0F1dGhvcj48WWVhcj4yMDE2PC9ZZWFyPjxSZWNO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</w:fldData>
        </w:fldChar>
      </w:r>
      <w:r w:rsidR="00781F2E" w:rsidRPr="00E25B8F">
        <w:rPr>
          <w:rStyle w:val="Label"/>
          <w:b w:val="0"/>
          <w:bCs/>
          <w:color w:val="000000" w:themeColor="text1"/>
          <w:sz w:val="18"/>
          <w:szCs w:val="18"/>
          <w14:ligatures w14:val="standard"/>
        </w:rPr>
        <w:instrText xml:space="preserve"> ADDIN EN.CITE.DATA </w:instrText>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end"/>
      </w:r>
      <w:r w:rsidR="00DF12DD" w:rsidRPr="00E25B8F">
        <w:rPr>
          <w:rStyle w:val="Label"/>
          <w:b w:val="0"/>
          <w:bCs/>
          <w:color w:val="000000" w:themeColor="text1"/>
          <w:sz w:val="18"/>
          <w:szCs w:val="18"/>
          <w14:ligatures w14:val="standard"/>
        </w:rPr>
      </w:r>
      <w:r w:rsidR="00DF12DD" w:rsidRPr="00E25B8F">
        <w:rPr>
          <w:rStyle w:val="Label"/>
          <w:b w:val="0"/>
          <w:bCs/>
          <w:color w:val="000000" w:themeColor="text1"/>
          <w:sz w:val="18"/>
          <w:szCs w:val="18"/>
          <w14:ligatures w14:val="standard"/>
        </w:rPr>
        <w:fldChar w:fldCharType="separate"/>
      </w:r>
      <w:r w:rsidR="00781F2E" w:rsidRPr="00E25B8F">
        <w:rPr>
          <w:rStyle w:val="Label"/>
          <w:b w:val="0"/>
          <w:bCs/>
          <w:noProof/>
          <w:color w:val="000000" w:themeColor="text1"/>
          <w:sz w:val="18"/>
          <w:szCs w:val="18"/>
          <w14:ligatures w14:val="standard"/>
        </w:rPr>
        <w:t>[</w:t>
      </w:r>
      <w:hyperlink w:anchor="_ENREF_15" w:tooltip="Lin, 2016 #22" w:history="1">
        <w:r w:rsidR="00A72F7B" w:rsidRPr="00E25B8F">
          <w:rPr>
            <w:rStyle w:val="Label"/>
            <w:b w:val="0"/>
            <w:bCs/>
            <w:noProof/>
            <w:color w:val="000000" w:themeColor="text1"/>
            <w:sz w:val="18"/>
            <w:szCs w:val="18"/>
            <w14:ligatures w14:val="standard"/>
          </w:rPr>
          <w:t>15</w:t>
        </w:r>
      </w:hyperlink>
      <w:r w:rsidR="00781F2E" w:rsidRPr="00E25B8F">
        <w:rPr>
          <w:rStyle w:val="Label"/>
          <w:b w:val="0"/>
          <w:bCs/>
          <w:noProof/>
          <w:color w:val="000000" w:themeColor="text1"/>
          <w:sz w:val="18"/>
          <w:szCs w:val="18"/>
          <w14:ligatures w14:val="standard"/>
        </w:rPr>
        <w:t xml:space="preserve">, </w:t>
      </w:r>
      <w:hyperlink w:anchor="_ENREF_17" w:tooltip="Li, 2019 #32" w:history="1">
        <w:r w:rsidR="00A72F7B" w:rsidRPr="00E25B8F">
          <w:rPr>
            <w:rStyle w:val="Label"/>
            <w:b w:val="0"/>
            <w:bCs/>
            <w:noProof/>
            <w:color w:val="000000" w:themeColor="text1"/>
            <w:sz w:val="18"/>
            <w:szCs w:val="18"/>
            <w14:ligatures w14:val="standard"/>
          </w:rPr>
          <w:t>17-19</w:t>
        </w:r>
      </w:hyperlink>
      <w:r w:rsidR="00781F2E" w:rsidRPr="00E25B8F">
        <w:rPr>
          <w:rStyle w:val="Label"/>
          <w:b w:val="0"/>
          <w:bCs/>
          <w:noProof/>
          <w:color w:val="000000" w:themeColor="text1"/>
          <w:sz w:val="18"/>
          <w:szCs w:val="18"/>
          <w14:ligatures w14:val="standard"/>
        </w:rPr>
        <w:t>]</w:t>
      </w:r>
      <w:r w:rsidR="00DF12DD"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Moreover, the role of METTL3 in controlling myeloid differentiation of normal hematopoietic and leukemia cells </w:t>
      </w:r>
      <w:r w:rsidR="00781F2E" w:rsidRPr="00E25B8F">
        <w:rPr>
          <w:rStyle w:val="Label"/>
          <w:b w:val="0"/>
          <w:bCs/>
          <w:color w:val="000000" w:themeColor="text1"/>
          <w:sz w:val="18"/>
          <w:szCs w:val="18"/>
          <w14:ligatures w14:val="standard"/>
        </w:rPr>
        <w:fldChar w:fldCharType="begin">
          <w:fldData xml:space="preserve">PEVuZE5vdGU+PENpdGU+PEF1dGhvcj5WdTwvQXV0aG9yPjxZZWFyPjIwMTc8L1llYXI+PFJlY051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</w:fldData>
        </w:fldChar>
      </w:r>
      <w:r w:rsidR="00781F2E" w:rsidRPr="00E25B8F">
        <w:rPr>
          <w:rStyle w:val="Label"/>
          <w:b w:val="0"/>
          <w:bCs/>
          <w:color w:val="000000" w:themeColor="text1"/>
          <w:sz w:val="18"/>
          <w:szCs w:val="18"/>
          <w14:ligatures w14:val="standard"/>
        </w:rPr>
        <w:instrText xml:space="preserve"> ADDIN EN.CITE </w:instrText>
      </w:r>
      <w:r w:rsidR="00781F2E" w:rsidRPr="00E25B8F">
        <w:rPr>
          <w:rStyle w:val="Label"/>
          <w:b w:val="0"/>
          <w:bCs/>
          <w:color w:val="000000" w:themeColor="text1"/>
          <w:sz w:val="18"/>
          <w:szCs w:val="18"/>
          <w14:ligatures w14:val="standard"/>
        </w:rPr>
        <w:fldChar w:fldCharType="begin">
          <w:fldData xml:space="preserve">PEVuZE5vdGU+PENpdGU+PEF1dGhvcj5WdTwvQXV0aG9yPjxZZWFyPjIwMTc8L1llYXI+PFJlY051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</w:fldData>
        </w:fldChar>
      </w:r>
      <w:r w:rsidR="00781F2E" w:rsidRPr="00E25B8F">
        <w:rPr>
          <w:rStyle w:val="Label"/>
          <w:b w:val="0"/>
          <w:bCs/>
          <w:color w:val="000000" w:themeColor="text1"/>
          <w:sz w:val="18"/>
          <w:szCs w:val="18"/>
          <w14:ligatures w14:val="standard"/>
        </w:rPr>
        <w:instrText xml:space="preserve"> ADDIN EN.CITE.DATA </w:instrText>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end"/>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separate"/>
      </w:r>
      <w:r w:rsidR="00781F2E" w:rsidRPr="00E25B8F">
        <w:rPr>
          <w:rStyle w:val="Label"/>
          <w:b w:val="0"/>
          <w:bCs/>
          <w:noProof/>
          <w:color w:val="000000" w:themeColor="text1"/>
          <w:sz w:val="18"/>
          <w:szCs w:val="18"/>
          <w14:ligatures w14:val="standard"/>
        </w:rPr>
        <w:t>[</w:t>
      </w:r>
      <w:hyperlink w:anchor="_ENREF_20" w:tooltip="Vu, 2017 #31" w:history="1">
        <w:r w:rsidR="00A72F7B" w:rsidRPr="00E25B8F">
          <w:rPr>
            <w:rStyle w:val="Label"/>
            <w:b w:val="0"/>
            <w:bCs/>
            <w:noProof/>
            <w:color w:val="000000" w:themeColor="text1"/>
            <w:sz w:val="18"/>
            <w:szCs w:val="18"/>
            <w14:ligatures w14:val="standard"/>
          </w:rPr>
          <w:t>20</w:t>
        </w:r>
      </w:hyperlink>
      <w:r w:rsidR="00781F2E" w:rsidRPr="00E25B8F">
        <w:rPr>
          <w:rStyle w:val="Label"/>
          <w:b w:val="0"/>
          <w:bCs/>
          <w:noProof/>
          <w:color w:val="000000" w:themeColor="text1"/>
          <w:sz w:val="18"/>
          <w:szCs w:val="18"/>
          <w14:ligatures w14:val="standard"/>
        </w:rPr>
        <w:t>]</w:t>
      </w:r>
      <w:r w:rsidR="00781F2E"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cardiac homeostasis and hypertrophy </w:t>
      </w:r>
      <w:r w:rsidR="00781F2E" w:rsidRPr="00E25B8F">
        <w:rPr>
          <w:rStyle w:val="Label"/>
          <w:b w:val="0"/>
          <w:bCs/>
          <w:color w:val="000000" w:themeColor="text1"/>
          <w:sz w:val="18"/>
          <w:szCs w:val="18"/>
          <w14:ligatures w14:val="standard"/>
        </w:rPr>
        <w:fldChar w:fldCharType="begin">
          <w:fldData xml:space="preserve">PEVuZE5vdGU+PENpdGU+PEF1dGhvcj5Eb3JuPC9BdXRob3I+PFllYXI+MjAxOTwvWWVhcj48UmVj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</w:fldData>
        </w:fldChar>
      </w:r>
      <w:r w:rsidR="00781F2E" w:rsidRPr="00E25B8F">
        <w:rPr>
          <w:rStyle w:val="Label"/>
          <w:b w:val="0"/>
          <w:bCs/>
          <w:color w:val="000000" w:themeColor="text1"/>
          <w:sz w:val="18"/>
          <w:szCs w:val="18"/>
          <w14:ligatures w14:val="standard"/>
        </w:rPr>
        <w:instrText xml:space="preserve"> ADDIN EN.CITE </w:instrText>
      </w:r>
      <w:r w:rsidR="00781F2E" w:rsidRPr="00E25B8F">
        <w:rPr>
          <w:rStyle w:val="Label"/>
          <w:b w:val="0"/>
          <w:bCs/>
          <w:color w:val="000000" w:themeColor="text1"/>
          <w:sz w:val="18"/>
          <w:szCs w:val="18"/>
          <w14:ligatures w14:val="standard"/>
        </w:rPr>
        <w:fldChar w:fldCharType="begin">
          <w:fldData xml:space="preserve">PEVuZE5vdGU+PENpdGU+PEF1dGhvcj5Eb3JuPC9BdXRob3I+PFllYXI+MjAxOTwvWWVhcj48UmVj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</w:fldData>
        </w:fldChar>
      </w:r>
      <w:r w:rsidR="00781F2E" w:rsidRPr="00E25B8F">
        <w:rPr>
          <w:rStyle w:val="Label"/>
          <w:b w:val="0"/>
          <w:bCs/>
          <w:color w:val="000000" w:themeColor="text1"/>
          <w:sz w:val="18"/>
          <w:szCs w:val="18"/>
          <w14:ligatures w14:val="standard"/>
        </w:rPr>
        <w:instrText xml:space="preserve"> ADDIN EN.CITE.DATA </w:instrText>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end"/>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separate"/>
      </w:r>
      <w:r w:rsidR="00781F2E" w:rsidRPr="00E25B8F">
        <w:rPr>
          <w:rStyle w:val="Label"/>
          <w:b w:val="0"/>
          <w:bCs/>
          <w:noProof/>
          <w:color w:val="000000" w:themeColor="text1"/>
          <w:sz w:val="18"/>
          <w:szCs w:val="18"/>
          <w14:ligatures w14:val="standard"/>
        </w:rPr>
        <w:t>[</w:t>
      </w:r>
      <w:hyperlink w:anchor="_ENREF_16" w:tooltip="Dorn, 2019 #24" w:history="1">
        <w:r w:rsidR="00A72F7B" w:rsidRPr="00E25B8F">
          <w:rPr>
            <w:rStyle w:val="Label"/>
            <w:b w:val="0"/>
            <w:bCs/>
            <w:noProof/>
            <w:color w:val="000000" w:themeColor="text1"/>
            <w:sz w:val="18"/>
            <w:szCs w:val="18"/>
            <w14:ligatures w14:val="standard"/>
          </w:rPr>
          <w:t>16</w:t>
        </w:r>
      </w:hyperlink>
      <w:r w:rsidR="00781F2E" w:rsidRPr="00E25B8F">
        <w:rPr>
          <w:rStyle w:val="Label"/>
          <w:b w:val="0"/>
          <w:bCs/>
          <w:noProof/>
          <w:color w:val="000000" w:themeColor="text1"/>
          <w:sz w:val="18"/>
          <w:szCs w:val="18"/>
          <w14:ligatures w14:val="standard"/>
        </w:rPr>
        <w:t>]</w:t>
      </w:r>
      <w:r w:rsidR="00781F2E"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expression of actively transcribed genes</w:t>
      </w:r>
      <w:r w:rsidR="00B36EC5" w:rsidRPr="00E25B8F">
        <w:rPr>
          <w:rStyle w:val="Label"/>
          <w:b w:val="0"/>
          <w:bCs/>
          <w:color w:val="000000" w:themeColor="text1"/>
          <w:sz w:val="18"/>
          <w:szCs w:val="18"/>
          <w14:ligatures w14:val="standard"/>
        </w:rPr>
        <w:t>,</w:t>
      </w:r>
      <w:r w:rsidRPr="00E25B8F">
        <w:rPr>
          <w:rStyle w:val="Label"/>
          <w:b w:val="0"/>
          <w:bCs/>
          <w:color w:val="000000" w:themeColor="text1"/>
          <w:sz w:val="18"/>
          <w:szCs w:val="18"/>
          <w14:ligatures w14:val="standard"/>
        </w:rPr>
        <w:t xml:space="preserve"> and sustenance of oncogenic signaling </w:t>
      </w:r>
      <w:r w:rsidR="00781F2E" w:rsidRPr="00E25B8F">
        <w:rPr>
          <w:rStyle w:val="Label"/>
          <w:b w:val="0"/>
          <w:bCs/>
          <w:color w:val="000000" w:themeColor="text1"/>
          <w:sz w:val="18"/>
          <w:szCs w:val="18"/>
          <w14:ligatures w14:val="standard"/>
        </w:rPr>
        <w:fldChar w:fldCharType="begin">
          <w:fldData xml:space="preserve">PEVuZE5vdGU+PENpdGU+PEF1dGhvcj5WaXN2YW5hdGhhbjwvQXV0aG9yPjxZZWFyPjIwMTk8L1ll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</w:fldData>
        </w:fldChar>
      </w:r>
      <w:r w:rsidR="00781F2E" w:rsidRPr="00E25B8F">
        <w:rPr>
          <w:rStyle w:val="Label"/>
          <w:b w:val="0"/>
          <w:bCs/>
          <w:color w:val="000000" w:themeColor="text1"/>
          <w:sz w:val="18"/>
          <w:szCs w:val="18"/>
          <w14:ligatures w14:val="standard"/>
        </w:rPr>
        <w:instrText xml:space="preserve"> ADDIN EN.CITE </w:instrText>
      </w:r>
      <w:r w:rsidR="00781F2E" w:rsidRPr="00E25B8F">
        <w:rPr>
          <w:rStyle w:val="Label"/>
          <w:b w:val="0"/>
          <w:bCs/>
          <w:color w:val="000000" w:themeColor="text1"/>
          <w:sz w:val="18"/>
          <w:szCs w:val="18"/>
          <w14:ligatures w14:val="standard"/>
        </w:rPr>
        <w:fldChar w:fldCharType="begin">
          <w:fldData xml:space="preserve">PEVuZE5vdGU+PENpdGU+PEF1dGhvcj5WaXN2YW5hdGhhbjwvQXV0aG9yPjxZZWFyPjIwMTk8L1ll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</w:fldData>
        </w:fldChar>
      </w:r>
      <w:r w:rsidR="00781F2E" w:rsidRPr="00E25B8F">
        <w:rPr>
          <w:rStyle w:val="Label"/>
          <w:b w:val="0"/>
          <w:bCs/>
          <w:color w:val="000000" w:themeColor="text1"/>
          <w:sz w:val="18"/>
          <w:szCs w:val="18"/>
          <w14:ligatures w14:val="standard"/>
        </w:rPr>
        <w:instrText xml:space="preserve"> ADDIN EN.CITE.DATA </w:instrText>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end"/>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separate"/>
      </w:r>
      <w:r w:rsidR="00781F2E" w:rsidRPr="00E25B8F">
        <w:rPr>
          <w:rStyle w:val="Label"/>
          <w:b w:val="0"/>
          <w:bCs/>
          <w:noProof/>
          <w:color w:val="000000" w:themeColor="text1"/>
          <w:sz w:val="18"/>
          <w:szCs w:val="18"/>
          <w14:ligatures w14:val="standard"/>
        </w:rPr>
        <w:t>[</w:t>
      </w:r>
      <w:hyperlink w:anchor="_ENREF_21" w:tooltip="Visvanathan, 2019 #49" w:history="1">
        <w:r w:rsidR="00A72F7B" w:rsidRPr="00E25B8F">
          <w:rPr>
            <w:rStyle w:val="Label"/>
            <w:b w:val="0"/>
            <w:bCs/>
            <w:noProof/>
            <w:color w:val="000000" w:themeColor="text1"/>
            <w:sz w:val="18"/>
            <w:szCs w:val="18"/>
            <w14:ligatures w14:val="standard"/>
          </w:rPr>
          <w:t>21</w:t>
        </w:r>
      </w:hyperlink>
      <w:r w:rsidR="00781F2E" w:rsidRPr="00E25B8F">
        <w:rPr>
          <w:rStyle w:val="Label"/>
          <w:b w:val="0"/>
          <w:bCs/>
          <w:noProof/>
          <w:color w:val="000000" w:themeColor="text1"/>
          <w:sz w:val="18"/>
          <w:szCs w:val="18"/>
          <w14:ligatures w14:val="standard"/>
        </w:rPr>
        <w:t xml:space="preserve">, </w:t>
      </w:r>
      <w:hyperlink w:anchor="_ENREF_22" w:tooltip="Yue, 2019 #34" w:history="1">
        <w:r w:rsidR="00A72F7B" w:rsidRPr="00E25B8F">
          <w:rPr>
            <w:rStyle w:val="Label"/>
            <w:b w:val="0"/>
            <w:bCs/>
            <w:noProof/>
            <w:color w:val="000000" w:themeColor="text1"/>
            <w:sz w:val="18"/>
            <w:szCs w:val="18"/>
            <w14:ligatures w14:val="standard"/>
          </w:rPr>
          <w:t>22</w:t>
        </w:r>
      </w:hyperlink>
      <w:r w:rsidR="00781F2E" w:rsidRPr="00E25B8F">
        <w:rPr>
          <w:rStyle w:val="Label"/>
          <w:b w:val="0"/>
          <w:bCs/>
          <w:noProof/>
          <w:color w:val="000000" w:themeColor="text1"/>
          <w:sz w:val="18"/>
          <w:szCs w:val="18"/>
          <w14:ligatures w14:val="standard"/>
        </w:rPr>
        <w:t>]</w:t>
      </w:r>
      <w:r w:rsidR="00781F2E" w:rsidRPr="00E25B8F">
        <w:rPr>
          <w:rStyle w:val="Label"/>
          <w:b w:val="0"/>
          <w:bCs/>
          <w:color w:val="000000" w:themeColor="text1"/>
          <w:sz w:val="18"/>
          <w:szCs w:val="18"/>
          <w14:ligatures w14:val="standard"/>
        </w:rPr>
        <w:fldChar w:fldCharType="end"/>
      </w:r>
      <w:r w:rsidR="00431D33" w:rsidRPr="00E25B8F">
        <w:rPr>
          <w:rStyle w:val="Label"/>
          <w:b w:val="0"/>
          <w:bCs/>
          <w:color w:val="000000" w:themeColor="text1"/>
          <w:sz w:val="18"/>
          <w:szCs w:val="18"/>
          <w14:ligatures w14:val="standard"/>
        </w:rPr>
        <w:t xml:space="preserve"> </w:t>
      </w:r>
      <w:r w:rsidRPr="00E25B8F">
        <w:rPr>
          <w:rStyle w:val="Label"/>
          <w:b w:val="0"/>
          <w:bCs/>
          <w:color w:val="000000" w:themeColor="text1"/>
          <w:sz w:val="18"/>
          <w:szCs w:val="18"/>
          <w14:ligatures w14:val="standard"/>
        </w:rPr>
        <w:t xml:space="preserve">has been uncovered. The various biological function of METTL14 has been identified as well. Researches confirmed that METTL14 could inhibit bladder TIC self-renewal and bladder tumorigenesis </w:t>
      </w:r>
      <w:r w:rsidR="00781F2E" w:rsidRPr="00E25B8F">
        <w:rPr>
          <w:rStyle w:val="Label"/>
          <w:b w:val="0"/>
          <w:bCs/>
          <w:color w:val="000000" w:themeColor="text1"/>
          <w:sz w:val="18"/>
          <w:szCs w:val="18"/>
          <w14:ligatures w14:val="standard"/>
        </w:rPr>
        <w:fldChar w:fldCharType="begin">
          <w:fldData xml:space="preserve">PEVuZE5vdGU+PENpdGU+PEF1dGhvcj5HdTwvQXV0aG9yPjxZZWFyPjIwMTk8L1llYXI+PFJlY051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</w:fldData>
        </w:fldChar>
      </w:r>
      <w:r w:rsidR="00781F2E" w:rsidRPr="00E25B8F">
        <w:rPr>
          <w:rStyle w:val="Label"/>
          <w:b w:val="0"/>
          <w:bCs/>
          <w:color w:val="000000" w:themeColor="text1"/>
          <w:sz w:val="18"/>
          <w:szCs w:val="18"/>
          <w14:ligatures w14:val="standard"/>
        </w:rPr>
        <w:instrText xml:space="preserve"> ADDIN EN.CITE </w:instrText>
      </w:r>
      <w:r w:rsidR="00781F2E" w:rsidRPr="00E25B8F">
        <w:rPr>
          <w:rStyle w:val="Label"/>
          <w:b w:val="0"/>
          <w:bCs/>
          <w:color w:val="000000" w:themeColor="text1"/>
          <w:sz w:val="18"/>
          <w:szCs w:val="18"/>
          <w14:ligatures w14:val="standard"/>
        </w:rPr>
        <w:fldChar w:fldCharType="begin">
          <w:fldData xml:space="preserve">PEVuZE5vdGU+PENpdGU+PEF1dGhvcj5HdTwvQXV0aG9yPjxZZWFyPjIwMTk8L1llYXI+PFJlY051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</w:fldData>
        </w:fldChar>
      </w:r>
      <w:r w:rsidR="00781F2E" w:rsidRPr="00E25B8F">
        <w:rPr>
          <w:rStyle w:val="Label"/>
          <w:b w:val="0"/>
          <w:bCs/>
          <w:color w:val="000000" w:themeColor="text1"/>
          <w:sz w:val="18"/>
          <w:szCs w:val="18"/>
          <w14:ligatures w14:val="standard"/>
        </w:rPr>
        <w:instrText xml:space="preserve"> ADDIN EN.CITE.DATA </w:instrText>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end"/>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separate"/>
      </w:r>
      <w:r w:rsidR="00781F2E" w:rsidRPr="00E25B8F">
        <w:rPr>
          <w:rStyle w:val="Label"/>
          <w:b w:val="0"/>
          <w:bCs/>
          <w:noProof/>
          <w:color w:val="000000" w:themeColor="text1"/>
          <w:sz w:val="18"/>
          <w:szCs w:val="18"/>
          <w14:ligatures w14:val="standard"/>
        </w:rPr>
        <w:t>[</w:t>
      </w:r>
      <w:hyperlink w:anchor="_ENREF_23" w:tooltip="Gu, 2019 #18" w:history="1">
        <w:r w:rsidR="00A72F7B" w:rsidRPr="00E25B8F">
          <w:rPr>
            <w:rStyle w:val="Label"/>
            <w:b w:val="0"/>
            <w:bCs/>
            <w:noProof/>
            <w:color w:val="000000" w:themeColor="text1"/>
            <w:sz w:val="18"/>
            <w:szCs w:val="18"/>
            <w14:ligatures w14:val="standard"/>
          </w:rPr>
          <w:t>23</w:t>
        </w:r>
      </w:hyperlink>
      <w:r w:rsidR="00781F2E" w:rsidRPr="00E25B8F">
        <w:rPr>
          <w:rStyle w:val="Label"/>
          <w:b w:val="0"/>
          <w:bCs/>
          <w:noProof/>
          <w:color w:val="000000" w:themeColor="text1"/>
          <w:sz w:val="18"/>
          <w:szCs w:val="18"/>
          <w14:ligatures w14:val="standard"/>
        </w:rPr>
        <w:t>]</w:t>
      </w:r>
      <w:r w:rsidR="00781F2E"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Furthermore, METTL14 is believed to be essential for epitranscriptomic regulation of striatal function and learning </w:t>
      </w:r>
      <w:r w:rsidR="00781F2E" w:rsidRPr="00E25B8F">
        <w:rPr>
          <w:rStyle w:val="Label"/>
          <w:b w:val="0"/>
          <w:bCs/>
          <w:color w:val="000000" w:themeColor="text1"/>
          <w:sz w:val="18"/>
          <w:szCs w:val="18"/>
          <w14:ligatures w14:val="standard"/>
        </w:rPr>
        <w:fldChar w:fldCharType="begin">
          <w:fldData xml:space="preserve">PEVuZE5vdGU+PENpdGU+PEF1dGhvcj5Lb3JhbmRhPC9BdXRob3I+PFllYXI+MjAxODwvWWVhcj48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</w:fldData>
        </w:fldChar>
      </w:r>
      <w:r w:rsidR="00781F2E" w:rsidRPr="00E25B8F">
        <w:rPr>
          <w:rStyle w:val="Label"/>
          <w:b w:val="0"/>
          <w:bCs/>
          <w:color w:val="000000" w:themeColor="text1"/>
          <w:sz w:val="18"/>
          <w:szCs w:val="18"/>
          <w14:ligatures w14:val="standard"/>
        </w:rPr>
        <w:instrText xml:space="preserve"> ADDIN EN.CITE </w:instrText>
      </w:r>
      <w:r w:rsidR="00781F2E" w:rsidRPr="00E25B8F">
        <w:rPr>
          <w:rStyle w:val="Label"/>
          <w:b w:val="0"/>
          <w:bCs/>
          <w:color w:val="000000" w:themeColor="text1"/>
          <w:sz w:val="18"/>
          <w:szCs w:val="18"/>
          <w14:ligatures w14:val="standard"/>
        </w:rPr>
        <w:fldChar w:fldCharType="begin">
          <w:fldData xml:space="preserve">PEVuZE5vdGU+PENpdGU+PEF1dGhvcj5Lb3JhbmRhPC9BdXRob3I+PFllYXI+MjAxODwvWWVhcj48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</w:fldData>
        </w:fldChar>
      </w:r>
      <w:r w:rsidR="00781F2E" w:rsidRPr="00E25B8F">
        <w:rPr>
          <w:rStyle w:val="Label"/>
          <w:b w:val="0"/>
          <w:bCs/>
          <w:color w:val="000000" w:themeColor="text1"/>
          <w:sz w:val="18"/>
          <w:szCs w:val="18"/>
          <w14:ligatures w14:val="standard"/>
        </w:rPr>
        <w:instrText xml:space="preserve"> ADDIN EN.CITE.DATA </w:instrText>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end"/>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separate"/>
      </w:r>
      <w:r w:rsidR="00781F2E" w:rsidRPr="00E25B8F">
        <w:rPr>
          <w:rStyle w:val="Label"/>
          <w:b w:val="0"/>
          <w:bCs/>
          <w:noProof/>
          <w:color w:val="000000" w:themeColor="text1"/>
          <w:sz w:val="18"/>
          <w:szCs w:val="18"/>
          <w14:ligatures w14:val="standard"/>
        </w:rPr>
        <w:t>[</w:t>
      </w:r>
      <w:hyperlink w:anchor="_ENREF_24" w:tooltip="Koranda, 2018 #20" w:history="1">
        <w:r w:rsidR="00A72F7B" w:rsidRPr="00E25B8F">
          <w:rPr>
            <w:rStyle w:val="Label"/>
            <w:b w:val="0"/>
            <w:bCs/>
            <w:noProof/>
            <w:color w:val="000000" w:themeColor="text1"/>
            <w:sz w:val="18"/>
            <w:szCs w:val="18"/>
            <w14:ligatures w14:val="standard"/>
          </w:rPr>
          <w:t>24</w:t>
        </w:r>
      </w:hyperlink>
      <w:r w:rsidR="00781F2E" w:rsidRPr="00E25B8F">
        <w:rPr>
          <w:rStyle w:val="Label"/>
          <w:b w:val="0"/>
          <w:bCs/>
          <w:noProof/>
          <w:color w:val="000000" w:themeColor="text1"/>
          <w:sz w:val="18"/>
          <w:szCs w:val="18"/>
          <w14:ligatures w14:val="standard"/>
        </w:rPr>
        <w:t>]</w:t>
      </w:r>
      <w:r w:rsidR="00781F2E"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METTL3 and METTL4 can also </w:t>
      </w:r>
      <w:r w:rsidR="00B36EC5" w:rsidRPr="00E25B8F">
        <w:rPr>
          <w:rStyle w:val="Label"/>
          <w:b w:val="0"/>
          <w:bCs/>
          <w:color w:val="000000" w:themeColor="text1"/>
          <w:sz w:val="18"/>
          <w:szCs w:val="18"/>
          <w14:ligatures w14:val="standard"/>
        </w:rPr>
        <w:t>cooperatively perform specific functions</w:t>
      </w:r>
      <w:r w:rsidRPr="00E25B8F">
        <w:rPr>
          <w:rStyle w:val="Label"/>
          <w:b w:val="0"/>
          <w:bCs/>
          <w:color w:val="000000" w:themeColor="text1"/>
          <w:sz w:val="18"/>
          <w:szCs w:val="18"/>
          <w14:ligatures w14:val="standard"/>
        </w:rPr>
        <w:t>. For instance, the RNA methyltransferase complex of METTL3, METTL4</w:t>
      </w:r>
      <w:r w:rsidR="00B36EC5" w:rsidRPr="00E25B8F">
        <w:rPr>
          <w:rStyle w:val="Label"/>
          <w:b w:val="0"/>
          <w:bCs/>
          <w:color w:val="000000" w:themeColor="text1"/>
          <w:sz w:val="18"/>
          <w:szCs w:val="18"/>
          <w14:ligatures w14:val="standard"/>
        </w:rPr>
        <w:t>,</w:t>
      </w:r>
      <w:r w:rsidRPr="00E25B8F">
        <w:rPr>
          <w:rStyle w:val="Label"/>
          <w:b w:val="0"/>
          <w:bCs/>
          <w:color w:val="000000" w:themeColor="text1"/>
          <w:sz w:val="18"/>
          <w:szCs w:val="18"/>
          <w14:ligatures w14:val="standard"/>
        </w:rPr>
        <w:t xml:space="preserve"> and WTAP can regulate mitotic clonal expansions in adipogenesis </w:t>
      </w:r>
      <w:r w:rsidR="00781F2E" w:rsidRPr="00E25B8F">
        <w:rPr>
          <w:rStyle w:val="Label"/>
          <w:b w:val="0"/>
          <w:bCs/>
          <w:color w:val="000000" w:themeColor="text1"/>
          <w:sz w:val="18"/>
          <w:szCs w:val="18"/>
          <w14:ligatures w14:val="standard"/>
        </w:rPr>
        <w:fldChar w:fldCharType="begin"/>
      </w:r>
      <w:r w:rsidR="00781F2E" w:rsidRPr="00E25B8F">
        <w:rPr>
          <w:rStyle w:val="Label"/>
          <w:b w:val="0"/>
          <w:bCs/>
          <w:color w:val="000000" w:themeColor="text1"/>
          <w:sz w:val="18"/>
          <w:szCs w:val="18"/>
          <w14:ligatures w14:val="standard"/>
        </w:rPr>
        <w:instrText xml:space="preserve"> ADDIN EN.CITE &lt;EndNote&gt;&lt;Cite&gt;&lt;Author&gt;Masatoshi Kobayashi&lt;/Author&gt;&lt;Year&gt;2018&lt;/Year&gt;&lt;RecNum&gt;42&lt;/RecNum&gt;&lt;DisplayText&gt;[25]&lt;/DisplayText&gt;&lt;record&gt;&lt;rec-number&gt;42&lt;/rec-number&gt;&lt;foreign-keys&gt;&lt;key app="EN" db-id="evaee9w5hp55w8exzdkpdrrrtp0x2ve5wrdw" timestamp="1594952487"&gt;42&lt;/key&gt;&lt;/foreign-keys&gt;&lt;ref-type name="Journal Article"&gt;17&lt;/ref-type&gt;&lt;contributors&gt;&lt;authors&gt;&lt;author&gt;Masatoshi Kobayashi, &lt;/author&gt;&lt;author&gt;Mitsuru Ohsugi,&lt;/author&gt;&lt;author&gt;Takayoshi Sasako,&lt;/author&gt;&lt;author&gt;Motoharu Awazawa,&lt;/author&gt;&lt;author&gt;Toshihiro Umehara,&lt;/author&gt;&lt;author&gt;Aya Iwane,&lt;/author&gt;&lt;author&gt;Naoki Kobayashi,&lt;/author&gt;&lt;author&gt;Yukiko Okazaki,&lt;/author&gt;&lt;author&gt;Naoto Kubota,&lt;/author&gt;&lt;author&gt;Ryo Suzuki,&lt;/author&gt;&lt;author&gt;Hironori Waki,&lt;/author&gt;&lt;author&gt;Keiko Horiuchi,&lt;/author&gt;&lt;author&gt;Takao Hamakubo,&lt;/author&gt;&lt;author&gt;Tatsuhiko Kodama,&lt;/author&gt;&lt;author&gt;Seiichiro Aoe,&lt;/author&gt;&lt;author&gt;Kazuyuki Tobe,&lt;/author&gt;&lt;author&gt;Takashi Kadowaki,&lt;/author&gt;&lt;author&gt;Kohjiro Uekia,&lt;/author&gt;&lt;/authors&gt;&lt;/contributors&gt;&lt;titles&gt;&lt;title&gt;The RNA Methyltransferase Complex of WTAP, METTL3, and METTL14 Regulates Mitotic Clonal Expansion in Adipogenesis&lt;/title&gt;&lt;secondary-title&gt;Molecular and Cellular Biology&lt;/secondary-title&gt;&lt;/titles&gt;&lt;periodical&gt;&lt;full-title&gt;Molecular and Cellular Biology&lt;/full-title&gt;&lt;/periodical&gt;&lt;pages&gt;116-118&lt;/pages&gt;&lt;volume&gt;38&lt;/volume&gt;&lt;number&gt;16&lt;/number&gt;&lt;dates&gt;&lt;year&gt;2018&lt;/year&gt;&lt;/dates&gt;&lt;urls&gt;&lt;/urls&gt;&lt;electronic-resource-num&gt;10.1128/MCB&lt;/electronic-resource-num&gt;&lt;/record&gt;&lt;/Cite&gt;&lt;/EndNote&gt;</w:instrText>
      </w:r>
      <w:r w:rsidR="00781F2E" w:rsidRPr="00E25B8F">
        <w:rPr>
          <w:rStyle w:val="Label"/>
          <w:b w:val="0"/>
          <w:bCs/>
          <w:color w:val="000000" w:themeColor="text1"/>
          <w:sz w:val="18"/>
          <w:szCs w:val="18"/>
          <w14:ligatures w14:val="standard"/>
        </w:rPr>
        <w:fldChar w:fldCharType="separate"/>
      </w:r>
      <w:r w:rsidR="00781F2E" w:rsidRPr="00E25B8F">
        <w:rPr>
          <w:rStyle w:val="Label"/>
          <w:b w:val="0"/>
          <w:bCs/>
          <w:noProof/>
          <w:color w:val="000000" w:themeColor="text1"/>
          <w:sz w:val="18"/>
          <w:szCs w:val="18"/>
          <w14:ligatures w14:val="standard"/>
        </w:rPr>
        <w:t>[</w:t>
      </w:r>
      <w:hyperlink w:anchor="_ENREF_25" w:tooltip="Masatoshi Kobayashi, 2018 #42" w:history="1">
        <w:r w:rsidR="00A72F7B" w:rsidRPr="00E25B8F">
          <w:rPr>
            <w:rStyle w:val="Label"/>
            <w:b w:val="0"/>
            <w:bCs/>
            <w:noProof/>
            <w:color w:val="000000" w:themeColor="text1"/>
            <w:sz w:val="18"/>
            <w:szCs w:val="18"/>
            <w14:ligatures w14:val="standard"/>
          </w:rPr>
          <w:t>25</w:t>
        </w:r>
      </w:hyperlink>
      <w:r w:rsidR="00781F2E" w:rsidRPr="00E25B8F">
        <w:rPr>
          <w:rStyle w:val="Label"/>
          <w:b w:val="0"/>
          <w:bCs/>
          <w:noProof/>
          <w:color w:val="000000" w:themeColor="text1"/>
          <w:sz w:val="18"/>
          <w:szCs w:val="18"/>
          <w14:ligatures w14:val="standard"/>
        </w:rPr>
        <w:t>]</w:t>
      </w:r>
      <w:r w:rsidR="00781F2E"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and METTL3/METTL14 mediated mRNA methylation can modulates murine spermatogenesis </w:t>
      </w:r>
      <w:r w:rsidR="00781F2E" w:rsidRPr="00E25B8F">
        <w:rPr>
          <w:rStyle w:val="Label"/>
          <w:b w:val="0"/>
          <w:bCs/>
          <w:color w:val="000000" w:themeColor="text1"/>
          <w:sz w:val="18"/>
          <w:szCs w:val="18"/>
          <w14:ligatures w14:val="standard"/>
        </w:rPr>
        <w:fldChar w:fldCharType="begin">
          <w:fldData xml:space="preserve">PEVuZE5vdGU+PENpdGU+PEF1dGhvcj5MaW48L0F1dGhvcj48WWVhcj4yMDE3PC9ZZWFyPjxSZWNO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</w:fldData>
        </w:fldChar>
      </w:r>
      <w:r w:rsidR="00781F2E" w:rsidRPr="00E25B8F">
        <w:rPr>
          <w:rStyle w:val="Label"/>
          <w:b w:val="0"/>
          <w:bCs/>
          <w:color w:val="000000" w:themeColor="text1"/>
          <w:sz w:val="18"/>
          <w:szCs w:val="18"/>
          <w14:ligatures w14:val="standard"/>
        </w:rPr>
        <w:instrText xml:space="preserve"> ADDIN EN.CITE </w:instrText>
      </w:r>
      <w:r w:rsidR="00781F2E" w:rsidRPr="00E25B8F">
        <w:rPr>
          <w:rStyle w:val="Label"/>
          <w:b w:val="0"/>
          <w:bCs/>
          <w:color w:val="000000" w:themeColor="text1"/>
          <w:sz w:val="18"/>
          <w:szCs w:val="18"/>
          <w14:ligatures w14:val="standard"/>
        </w:rPr>
        <w:fldChar w:fldCharType="begin">
          <w:fldData xml:space="preserve">PEVuZE5vdGU+PENpdGU+PEF1dGhvcj5MaW48L0F1dGhvcj48WWVhcj4yMDE3PC9ZZWFyPjxSZWNO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</w:fldData>
        </w:fldChar>
      </w:r>
      <w:r w:rsidR="00781F2E" w:rsidRPr="00E25B8F">
        <w:rPr>
          <w:rStyle w:val="Label"/>
          <w:b w:val="0"/>
          <w:bCs/>
          <w:color w:val="000000" w:themeColor="text1"/>
          <w:sz w:val="18"/>
          <w:szCs w:val="18"/>
          <w14:ligatures w14:val="standard"/>
        </w:rPr>
        <w:instrText xml:space="preserve"> ADDIN EN.CITE.DATA </w:instrText>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end"/>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separate"/>
      </w:r>
      <w:r w:rsidR="00781F2E" w:rsidRPr="00E25B8F">
        <w:rPr>
          <w:rStyle w:val="Label"/>
          <w:b w:val="0"/>
          <w:bCs/>
          <w:noProof/>
          <w:color w:val="000000" w:themeColor="text1"/>
          <w:sz w:val="18"/>
          <w:szCs w:val="18"/>
          <w14:ligatures w14:val="standard"/>
        </w:rPr>
        <w:t>[</w:t>
      </w:r>
      <w:hyperlink w:anchor="_ENREF_11" w:tooltip="Lin, 2017 #27" w:history="1">
        <w:r w:rsidR="00A72F7B" w:rsidRPr="00E25B8F">
          <w:rPr>
            <w:rStyle w:val="Label"/>
            <w:b w:val="0"/>
            <w:bCs/>
            <w:noProof/>
            <w:color w:val="000000" w:themeColor="text1"/>
            <w:sz w:val="18"/>
            <w:szCs w:val="18"/>
            <w14:ligatures w14:val="standard"/>
          </w:rPr>
          <w:t>11</w:t>
        </w:r>
      </w:hyperlink>
      <w:r w:rsidR="00781F2E" w:rsidRPr="00E25B8F">
        <w:rPr>
          <w:rStyle w:val="Label"/>
          <w:b w:val="0"/>
          <w:bCs/>
          <w:noProof/>
          <w:color w:val="000000" w:themeColor="text1"/>
          <w:sz w:val="18"/>
          <w:szCs w:val="18"/>
          <w14:ligatures w14:val="standard"/>
        </w:rPr>
        <w:t>]</w:t>
      </w:r>
      <w:r w:rsidR="00781F2E"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w:t>
      </w:r>
    </w:p>
    <w:p w14:paraId="1D0D8B40" w14:textId="73DA8350" w:rsidR="00893E9C" w:rsidRPr="00E25B8F" w:rsidRDefault="00893E9C" w:rsidP="000D08E9">
      <w:pPr>
        <w:pStyle w:val="Head1"/>
        <w:rPr>
          <w:rStyle w:val="Label"/>
          <w:b w:val="0"/>
          <w:bCs/>
          <w:color w:val="000000" w:themeColor="text1"/>
          <w:sz w:val="18"/>
          <w:szCs w:val="18"/>
          <w:lang w:eastAsia="zh-CN"/>
          <w14:ligatures w14:val="standard"/>
        </w:rPr>
      </w:pPr>
      <w:r w:rsidRPr="00E25B8F">
        <w:rPr>
          <w:rStyle w:val="Label"/>
          <w:rFonts w:hint="eastAsia"/>
          <w:b w:val="0"/>
          <w:bCs/>
          <w:color w:val="000000" w:themeColor="text1"/>
          <w:sz w:val="18"/>
          <w:szCs w:val="18"/>
          <w14:ligatures w14:val="standard"/>
        </w:rPr>
        <w:t>V</w:t>
      </w:r>
      <w:r w:rsidRPr="00E25B8F">
        <w:rPr>
          <w:rStyle w:val="Label"/>
          <w:b w:val="0"/>
          <w:bCs/>
          <w:color w:val="000000" w:themeColor="text1"/>
          <w:sz w:val="18"/>
          <w:szCs w:val="18"/>
          <w14:ligatures w14:val="standard"/>
        </w:rPr>
        <w:t>arious literatures are available focusing on the consequent effect of knocking down the methyltransferase. Researches shows that the knockdown of METTL3 or METTL14 would upregulates the expression of certain transcripts such as the pluripotency factor Nanog</w:t>
      </w:r>
      <w:r w:rsidR="00A72F7B" w:rsidRPr="00E25B8F">
        <w:rPr>
          <w:rStyle w:val="Label"/>
          <w:b w:val="0"/>
          <w:bCs/>
          <w:color w:val="000000" w:themeColor="text1"/>
          <w:sz w:val="18"/>
          <w:szCs w:val="18"/>
          <w14:ligatures w14:val="standard"/>
        </w:rPr>
        <w:t xml:space="preserve"> </w:t>
      </w:r>
      <w:r w:rsidR="00A72F7B" w:rsidRPr="00E25B8F">
        <w:rPr>
          <w:rStyle w:val="Label"/>
          <w:b w:val="0"/>
          <w:bCs/>
          <w:color w:val="000000" w:themeColor="text1"/>
          <w:sz w:val="18"/>
          <w:szCs w:val="18"/>
          <w14:ligatures w14:val="standard"/>
        </w:rPr>
        <w:fldChar w:fldCharType="begin">
          <w:fldData xml:space="preserve">PEVuZE5vdGU+PENpdGU+PEF1dGhvcj5HZXVsYTwvQXV0aG9yPjxZZWFyPjIwMTU8L1llYXI+PFJl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</w:fldData>
        </w:fldChar>
      </w:r>
      <w:r w:rsidR="00A72F7B" w:rsidRPr="00E25B8F">
        <w:rPr>
          <w:rStyle w:val="Label"/>
          <w:b w:val="0"/>
          <w:bCs/>
          <w:color w:val="000000" w:themeColor="text1"/>
          <w:sz w:val="18"/>
          <w:szCs w:val="18"/>
          <w14:ligatures w14:val="standard"/>
        </w:rPr>
        <w:instrText xml:space="preserve"> ADDIN EN.CITE </w:instrText>
      </w:r>
      <w:r w:rsidR="00A72F7B" w:rsidRPr="00E25B8F">
        <w:rPr>
          <w:rStyle w:val="Label"/>
          <w:b w:val="0"/>
          <w:bCs/>
          <w:color w:val="000000" w:themeColor="text1"/>
          <w:sz w:val="18"/>
          <w:szCs w:val="18"/>
          <w14:ligatures w14:val="standard"/>
        </w:rPr>
        <w:fldChar w:fldCharType="begin">
          <w:fldData xml:space="preserve">PEVuZE5vdGU+PENpdGU+PEF1dGhvcj5HZXVsYTwvQXV0aG9yPjxZZWFyPjIwMTU8L1llYXI+PFJl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</w:fldData>
        </w:fldChar>
      </w:r>
      <w:r w:rsidR="00A72F7B" w:rsidRPr="00E25B8F">
        <w:rPr>
          <w:rStyle w:val="Label"/>
          <w:b w:val="0"/>
          <w:bCs/>
          <w:color w:val="000000" w:themeColor="text1"/>
          <w:sz w:val="18"/>
          <w:szCs w:val="18"/>
          <w14:ligatures w14:val="standard"/>
        </w:rPr>
        <w:instrText xml:space="preserve"> ADDIN EN.CITE.DATA </w:instrText>
      </w:r>
      <w:r w:rsidR="00A72F7B" w:rsidRPr="00E25B8F">
        <w:rPr>
          <w:rStyle w:val="Label"/>
          <w:b w:val="0"/>
          <w:bCs/>
          <w:color w:val="000000" w:themeColor="text1"/>
          <w:sz w:val="18"/>
          <w:szCs w:val="18"/>
          <w14:ligatures w14:val="standard"/>
        </w:rPr>
      </w:r>
      <w:r w:rsidR="00A72F7B" w:rsidRPr="00E25B8F">
        <w:rPr>
          <w:rStyle w:val="Label"/>
          <w:b w:val="0"/>
          <w:bCs/>
          <w:color w:val="000000" w:themeColor="text1"/>
          <w:sz w:val="18"/>
          <w:szCs w:val="18"/>
          <w14:ligatures w14:val="standard"/>
        </w:rPr>
        <w:fldChar w:fldCharType="end"/>
      </w:r>
      <w:r w:rsidR="00A72F7B" w:rsidRPr="00E25B8F">
        <w:rPr>
          <w:rStyle w:val="Label"/>
          <w:b w:val="0"/>
          <w:bCs/>
          <w:color w:val="000000" w:themeColor="text1"/>
          <w:sz w:val="18"/>
          <w:szCs w:val="18"/>
          <w14:ligatures w14:val="standard"/>
        </w:rPr>
      </w:r>
      <w:r w:rsidR="00A72F7B" w:rsidRPr="00E25B8F">
        <w:rPr>
          <w:rStyle w:val="Label"/>
          <w:b w:val="0"/>
          <w:bCs/>
          <w:color w:val="000000" w:themeColor="text1"/>
          <w:sz w:val="18"/>
          <w:szCs w:val="18"/>
          <w14:ligatures w14:val="standard"/>
        </w:rPr>
        <w:fldChar w:fldCharType="separate"/>
      </w:r>
      <w:r w:rsidR="00A72F7B" w:rsidRPr="00E25B8F">
        <w:rPr>
          <w:rStyle w:val="Label"/>
          <w:b w:val="0"/>
          <w:bCs/>
          <w:noProof/>
          <w:color w:val="000000" w:themeColor="text1"/>
          <w:sz w:val="18"/>
          <w:szCs w:val="18"/>
          <w14:ligatures w14:val="standard"/>
        </w:rPr>
        <w:t>[</w:t>
      </w:r>
      <w:hyperlink w:anchor="_ENREF_26" w:tooltip="Geula, 2015 #97" w:history="1">
        <w:r w:rsidR="00A72F7B" w:rsidRPr="00E25B8F">
          <w:rPr>
            <w:rStyle w:val="Label"/>
            <w:b w:val="0"/>
            <w:bCs/>
            <w:noProof/>
            <w:color w:val="000000" w:themeColor="text1"/>
            <w:sz w:val="18"/>
            <w:szCs w:val="18"/>
            <w14:ligatures w14:val="standard"/>
          </w:rPr>
          <w:t>26</w:t>
        </w:r>
      </w:hyperlink>
      <w:r w:rsidR="00A72F7B" w:rsidRPr="00E25B8F">
        <w:rPr>
          <w:rStyle w:val="Label"/>
          <w:b w:val="0"/>
          <w:bCs/>
          <w:noProof/>
          <w:color w:val="000000" w:themeColor="text1"/>
          <w:sz w:val="18"/>
          <w:szCs w:val="18"/>
          <w14:ligatures w14:val="standard"/>
        </w:rPr>
        <w:t>]</w:t>
      </w:r>
      <w:r w:rsidR="00A72F7B"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Also, depletion of these two protein </w:t>
      </w:r>
      <w:r w:rsidR="00DF4AA8" w:rsidRPr="00E25B8F">
        <w:rPr>
          <w:rStyle w:val="Label"/>
          <w:b w:val="0"/>
          <w:bCs/>
          <w:color w:val="000000" w:themeColor="text1"/>
          <w:sz w:val="18"/>
          <w:szCs w:val="18"/>
          <w14:ligatures w14:val="standard"/>
        </w:rPr>
        <w:t>negatively affect the embryonic stem cell differentiation</w:t>
      </w:r>
      <w:r w:rsidR="00A72F7B" w:rsidRPr="00E25B8F">
        <w:rPr>
          <w:rStyle w:val="Label"/>
          <w:b w:val="0"/>
          <w:bCs/>
          <w:color w:val="000000" w:themeColor="text1"/>
          <w:sz w:val="18"/>
          <w:szCs w:val="18"/>
          <w14:ligatures w14:val="standard"/>
        </w:rPr>
        <w:fldChar w:fldCharType="begin">
          <w:fldData xml:space="preserve">PEVuZE5vdGU+PENpdGU+PEF1dGhvcj5XYW5nPC9BdXRob3I+PFllYXI+MjAxNDwvWWVhcj48UmVj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</w:fldData>
        </w:fldChar>
      </w:r>
      <w:r w:rsidR="00A72F7B" w:rsidRPr="00E25B8F">
        <w:rPr>
          <w:rStyle w:val="Label"/>
          <w:b w:val="0"/>
          <w:bCs/>
          <w:color w:val="000000" w:themeColor="text1"/>
          <w:sz w:val="18"/>
          <w:szCs w:val="18"/>
          <w14:ligatures w14:val="standard"/>
        </w:rPr>
        <w:instrText xml:space="preserve"> ADDIN EN.CITE </w:instrText>
      </w:r>
      <w:r w:rsidR="00A72F7B" w:rsidRPr="00E25B8F">
        <w:rPr>
          <w:rStyle w:val="Label"/>
          <w:b w:val="0"/>
          <w:bCs/>
          <w:color w:val="000000" w:themeColor="text1"/>
          <w:sz w:val="18"/>
          <w:szCs w:val="18"/>
          <w14:ligatures w14:val="standard"/>
        </w:rPr>
        <w:fldChar w:fldCharType="begin">
          <w:fldData xml:space="preserve">PEVuZE5vdGU+PENpdGU+PEF1dGhvcj5XYW5nPC9BdXRob3I+PFllYXI+MjAxNDwvWWVhcj48UmVj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</w:fldData>
        </w:fldChar>
      </w:r>
      <w:r w:rsidR="00A72F7B" w:rsidRPr="00E25B8F">
        <w:rPr>
          <w:rStyle w:val="Label"/>
          <w:b w:val="0"/>
          <w:bCs/>
          <w:color w:val="000000" w:themeColor="text1"/>
          <w:sz w:val="18"/>
          <w:szCs w:val="18"/>
          <w14:ligatures w14:val="standard"/>
        </w:rPr>
        <w:instrText xml:space="preserve"> ADDIN EN.CITE.DATA </w:instrText>
      </w:r>
      <w:r w:rsidR="00A72F7B" w:rsidRPr="00E25B8F">
        <w:rPr>
          <w:rStyle w:val="Label"/>
          <w:b w:val="0"/>
          <w:bCs/>
          <w:color w:val="000000" w:themeColor="text1"/>
          <w:sz w:val="18"/>
          <w:szCs w:val="18"/>
          <w14:ligatures w14:val="standard"/>
        </w:rPr>
      </w:r>
      <w:r w:rsidR="00A72F7B" w:rsidRPr="00E25B8F">
        <w:rPr>
          <w:rStyle w:val="Label"/>
          <w:b w:val="0"/>
          <w:bCs/>
          <w:color w:val="000000" w:themeColor="text1"/>
          <w:sz w:val="18"/>
          <w:szCs w:val="18"/>
          <w14:ligatures w14:val="standard"/>
        </w:rPr>
        <w:fldChar w:fldCharType="end"/>
      </w:r>
      <w:r w:rsidR="00A72F7B" w:rsidRPr="00E25B8F">
        <w:rPr>
          <w:rStyle w:val="Label"/>
          <w:b w:val="0"/>
          <w:bCs/>
          <w:color w:val="000000" w:themeColor="text1"/>
          <w:sz w:val="18"/>
          <w:szCs w:val="18"/>
          <w14:ligatures w14:val="standard"/>
        </w:rPr>
      </w:r>
      <w:r w:rsidR="00A72F7B" w:rsidRPr="00E25B8F">
        <w:rPr>
          <w:rStyle w:val="Label"/>
          <w:b w:val="0"/>
          <w:bCs/>
          <w:color w:val="000000" w:themeColor="text1"/>
          <w:sz w:val="18"/>
          <w:szCs w:val="18"/>
          <w14:ligatures w14:val="standard"/>
        </w:rPr>
        <w:fldChar w:fldCharType="separate"/>
      </w:r>
      <w:r w:rsidR="00A72F7B" w:rsidRPr="00E25B8F">
        <w:rPr>
          <w:rStyle w:val="Label"/>
          <w:b w:val="0"/>
          <w:bCs/>
          <w:noProof/>
          <w:color w:val="000000" w:themeColor="text1"/>
          <w:sz w:val="18"/>
          <w:szCs w:val="18"/>
          <w14:ligatures w14:val="standard"/>
        </w:rPr>
        <w:t>[</w:t>
      </w:r>
      <w:hyperlink w:anchor="_ENREF_27" w:tooltip="Wang, 2014 #17" w:history="1">
        <w:r w:rsidR="00A72F7B" w:rsidRPr="00E25B8F">
          <w:rPr>
            <w:rStyle w:val="Label"/>
            <w:b w:val="0"/>
            <w:bCs/>
            <w:noProof/>
            <w:color w:val="000000" w:themeColor="text1"/>
            <w:sz w:val="18"/>
            <w:szCs w:val="18"/>
            <w14:ligatures w14:val="standard"/>
          </w:rPr>
          <w:t>27</w:t>
        </w:r>
      </w:hyperlink>
      <w:r w:rsidR="00A72F7B" w:rsidRPr="00E25B8F">
        <w:rPr>
          <w:rStyle w:val="Label"/>
          <w:b w:val="0"/>
          <w:bCs/>
          <w:noProof/>
          <w:color w:val="000000" w:themeColor="text1"/>
          <w:sz w:val="18"/>
          <w:szCs w:val="18"/>
          <w14:ligatures w14:val="standard"/>
        </w:rPr>
        <w:t>]</w:t>
      </w:r>
      <w:r w:rsidR="00A72F7B" w:rsidRPr="00E25B8F">
        <w:rPr>
          <w:rStyle w:val="Label"/>
          <w:b w:val="0"/>
          <w:bCs/>
          <w:color w:val="000000" w:themeColor="text1"/>
          <w:sz w:val="18"/>
          <w:szCs w:val="18"/>
          <w14:ligatures w14:val="standard"/>
        </w:rPr>
        <w:fldChar w:fldCharType="end"/>
      </w:r>
      <w:r w:rsidR="00DF4AA8" w:rsidRPr="00E25B8F">
        <w:rPr>
          <w:rStyle w:val="Label"/>
          <w:b w:val="0"/>
          <w:bCs/>
          <w:color w:val="000000" w:themeColor="text1"/>
          <w:sz w:val="18"/>
          <w:szCs w:val="18"/>
          <w14:ligatures w14:val="standard"/>
        </w:rPr>
        <w:t xml:space="preserve">. Knocking down of METTL3 or METTL14 genes in T cells would lead to slower mRNA decay and </w:t>
      </w:r>
      <w:r w:rsidR="00DF4AA8" w:rsidRPr="00E25B8F">
        <w:rPr>
          <w:rStyle w:val="Label"/>
          <w:b w:val="0"/>
          <w:bCs/>
          <w:color w:val="000000" w:themeColor="text1"/>
          <w:sz w:val="18"/>
          <w:szCs w:val="18"/>
          <w14:ligatures w14:val="standard"/>
        </w:rPr>
        <w:t>suppressed T-cell homeostatic proliferation and differentiation</w:t>
      </w:r>
      <w:r w:rsidR="00A72F7B" w:rsidRPr="00E25B8F">
        <w:rPr>
          <w:rStyle w:val="Label"/>
          <w:b w:val="0"/>
          <w:bCs/>
          <w:color w:val="000000" w:themeColor="text1"/>
          <w:sz w:val="18"/>
          <w:szCs w:val="18"/>
          <w14:ligatures w14:val="standard"/>
        </w:rPr>
        <w:t xml:space="preserve"> </w:t>
      </w:r>
      <w:r w:rsidR="00A72F7B" w:rsidRPr="00E25B8F">
        <w:rPr>
          <w:rStyle w:val="Label"/>
          <w:b w:val="0"/>
          <w:bCs/>
          <w:color w:val="000000" w:themeColor="text1"/>
          <w:sz w:val="18"/>
          <w:szCs w:val="18"/>
          <w14:ligatures w14:val="standard"/>
        </w:rPr>
        <w:fldChar w:fldCharType="begin">
          <w:fldData xml:space="preserve">PEVuZE5vdGU+PENpdGU+PEF1dGhvcj5MaTwvQXV0aG9yPjxZZWFyPjIwMTc8L1llYXI+PFJlY051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</w:fldData>
        </w:fldChar>
      </w:r>
      <w:r w:rsidR="00A72F7B" w:rsidRPr="00E25B8F">
        <w:rPr>
          <w:rStyle w:val="Label"/>
          <w:b w:val="0"/>
          <w:bCs/>
          <w:color w:val="000000" w:themeColor="text1"/>
          <w:sz w:val="18"/>
          <w:szCs w:val="18"/>
          <w14:ligatures w14:val="standard"/>
        </w:rPr>
        <w:instrText xml:space="preserve"> ADDIN EN.CITE </w:instrText>
      </w:r>
      <w:r w:rsidR="00A72F7B" w:rsidRPr="00E25B8F">
        <w:rPr>
          <w:rStyle w:val="Label"/>
          <w:b w:val="0"/>
          <w:bCs/>
          <w:color w:val="000000" w:themeColor="text1"/>
          <w:sz w:val="18"/>
          <w:szCs w:val="18"/>
          <w14:ligatures w14:val="standard"/>
        </w:rPr>
        <w:fldChar w:fldCharType="begin">
          <w:fldData xml:space="preserve">PEVuZE5vdGU+PENpdGU+PEF1dGhvcj5MaTwvQXV0aG9yPjxZZWFyPjIwMTc8L1llYXI+PFJlY051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</w:fldData>
        </w:fldChar>
      </w:r>
      <w:r w:rsidR="00A72F7B" w:rsidRPr="00E25B8F">
        <w:rPr>
          <w:rStyle w:val="Label"/>
          <w:b w:val="0"/>
          <w:bCs/>
          <w:color w:val="000000" w:themeColor="text1"/>
          <w:sz w:val="18"/>
          <w:szCs w:val="18"/>
          <w14:ligatures w14:val="standard"/>
        </w:rPr>
        <w:instrText xml:space="preserve"> ADDIN EN.CITE.DATA </w:instrText>
      </w:r>
      <w:r w:rsidR="00A72F7B" w:rsidRPr="00E25B8F">
        <w:rPr>
          <w:rStyle w:val="Label"/>
          <w:b w:val="0"/>
          <w:bCs/>
          <w:color w:val="000000" w:themeColor="text1"/>
          <w:sz w:val="18"/>
          <w:szCs w:val="18"/>
          <w14:ligatures w14:val="standard"/>
        </w:rPr>
      </w:r>
      <w:r w:rsidR="00A72F7B" w:rsidRPr="00E25B8F">
        <w:rPr>
          <w:rStyle w:val="Label"/>
          <w:b w:val="0"/>
          <w:bCs/>
          <w:color w:val="000000" w:themeColor="text1"/>
          <w:sz w:val="18"/>
          <w:szCs w:val="18"/>
          <w14:ligatures w14:val="standard"/>
        </w:rPr>
        <w:fldChar w:fldCharType="end"/>
      </w:r>
      <w:r w:rsidR="00A72F7B" w:rsidRPr="00E25B8F">
        <w:rPr>
          <w:rStyle w:val="Label"/>
          <w:b w:val="0"/>
          <w:bCs/>
          <w:color w:val="000000" w:themeColor="text1"/>
          <w:sz w:val="18"/>
          <w:szCs w:val="18"/>
          <w14:ligatures w14:val="standard"/>
        </w:rPr>
      </w:r>
      <w:r w:rsidR="00A72F7B" w:rsidRPr="00E25B8F">
        <w:rPr>
          <w:rStyle w:val="Label"/>
          <w:b w:val="0"/>
          <w:bCs/>
          <w:color w:val="000000" w:themeColor="text1"/>
          <w:sz w:val="18"/>
          <w:szCs w:val="18"/>
          <w14:ligatures w14:val="standard"/>
        </w:rPr>
        <w:fldChar w:fldCharType="separate"/>
      </w:r>
      <w:r w:rsidR="00A72F7B" w:rsidRPr="00E25B8F">
        <w:rPr>
          <w:rStyle w:val="Label"/>
          <w:b w:val="0"/>
          <w:bCs/>
          <w:noProof/>
          <w:color w:val="000000" w:themeColor="text1"/>
          <w:sz w:val="18"/>
          <w:szCs w:val="18"/>
          <w14:ligatures w14:val="standard"/>
        </w:rPr>
        <w:t>[</w:t>
      </w:r>
      <w:hyperlink w:anchor="_ENREF_5" w:tooltip="Li, 2017 #11" w:history="1">
        <w:r w:rsidR="00A72F7B" w:rsidRPr="00E25B8F">
          <w:rPr>
            <w:rStyle w:val="Label"/>
            <w:b w:val="0"/>
            <w:bCs/>
            <w:noProof/>
            <w:color w:val="000000" w:themeColor="text1"/>
            <w:sz w:val="18"/>
            <w:szCs w:val="18"/>
            <w14:ligatures w14:val="standard"/>
          </w:rPr>
          <w:t>5</w:t>
        </w:r>
      </w:hyperlink>
      <w:r w:rsidR="00A72F7B" w:rsidRPr="00E25B8F">
        <w:rPr>
          <w:rStyle w:val="Label"/>
          <w:b w:val="0"/>
          <w:bCs/>
          <w:noProof/>
          <w:color w:val="000000" w:themeColor="text1"/>
          <w:sz w:val="18"/>
          <w:szCs w:val="18"/>
          <w14:ligatures w14:val="standard"/>
        </w:rPr>
        <w:t>]</w:t>
      </w:r>
      <w:r w:rsidR="00A72F7B" w:rsidRPr="00E25B8F">
        <w:rPr>
          <w:rStyle w:val="Label"/>
          <w:b w:val="0"/>
          <w:bCs/>
          <w:color w:val="000000" w:themeColor="text1"/>
          <w:sz w:val="18"/>
          <w:szCs w:val="18"/>
          <w14:ligatures w14:val="standard"/>
        </w:rPr>
        <w:fldChar w:fldCharType="end"/>
      </w:r>
      <w:r w:rsidR="00DF4AA8" w:rsidRPr="00E25B8F">
        <w:rPr>
          <w:rStyle w:val="Label"/>
          <w:b w:val="0"/>
          <w:bCs/>
          <w:color w:val="000000" w:themeColor="text1"/>
          <w:sz w:val="18"/>
          <w:szCs w:val="18"/>
          <w14:ligatures w14:val="standard"/>
        </w:rPr>
        <w:t xml:space="preserve">. The critical role of methyltransferase on cancer development was explored as well. </w:t>
      </w:r>
      <w:r w:rsidR="007113F5" w:rsidRPr="00E25B8F">
        <w:rPr>
          <w:rStyle w:val="Label"/>
          <w:b w:val="0"/>
          <w:bCs/>
          <w:color w:val="000000" w:themeColor="text1"/>
          <w:sz w:val="18"/>
          <w:szCs w:val="18"/>
          <w14:ligatures w14:val="standard"/>
        </w:rPr>
        <w:t>S</w:t>
      </w:r>
      <w:r w:rsidR="00DF4AA8" w:rsidRPr="00E25B8F">
        <w:rPr>
          <w:rStyle w:val="Label"/>
          <w:b w:val="0"/>
          <w:bCs/>
          <w:color w:val="000000" w:themeColor="text1"/>
          <w:sz w:val="18"/>
          <w:szCs w:val="18"/>
          <w14:ligatures w14:val="standard"/>
        </w:rPr>
        <w:t xml:space="preserve">tudies found that METTL3 or METTL14 can induce and enhance cancer cell proliferation, survival , tumor initiation and progression. Knocking down of these two enzyme induces </w:t>
      </w:r>
      <w:r w:rsidR="007113F5" w:rsidRPr="00E25B8F">
        <w:rPr>
          <w:rStyle w:val="Label"/>
          <w:b w:val="0"/>
          <w:bCs/>
          <w:color w:val="000000" w:themeColor="text1"/>
          <w:sz w:val="18"/>
          <w:szCs w:val="18"/>
          <w14:ligatures w14:val="standard"/>
        </w:rPr>
        <w:t>cell-cycle arrest, cell differentiation and apoptosis and therefore delay cancer or tumor progression</w:t>
      </w:r>
      <w:r w:rsidR="00A72F7B" w:rsidRPr="00E25B8F">
        <w:rPr>
          <w:rStyle w:val="Label"/>
          <w:b w:val="0"/>
          <w:bCs/>
          <w:color w:val="000000" w:themeColor="text1"/>
          <w:sz w:val="18"/>
          <w:szCs w:val="18"/>
          <w14:ligatures w14:val="standard"/>
        </w:rPr>
        <w:t xml:space="preserve"> </w:t>
      </w:r>
      <w:r w:rsidR="00A72F7B" w:rsidRPr="00E25B8F">
        <w:rPr>
          <w:rStyle w:val="Label"/>
          <w:b w:val="0"/>
          <w:bCs/>
          <w:color w:val="000000" w:themeColor="text1"/>
          <w:sz w:val="18"/>
          <w:szCs w:val="18"/>
          <w14:ligatures w14:val="standard"/>
        </w:rPr>
        <w:fldChar w:fldCharType="begin">
          <w:fldData xml:space="preserve">PEVuZE5vdGU+PENpdGU+PEF1dGhvcj5WdTwvQXV0aG9yPjxZZWFyPjIwMTc8L1llYXI+PFJlY051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</w:fldData>
        </w:fldChar>
      </w:r>
      <w:r w:rsidR="00A72F7B" w:rsidRPr="00E25B8F">
        <w:rPr>
          <w:rStyle w:val="Label"/>
          <w:b w:val="0"/>
          <w:bCs/>
          <w:color w:val="000000" w:themeColor="text1"/>
          <w:sz w:val="18"/>
          <w:szCs w:val="18"/>
          <w14:ligatures w14:val="standard"/>
        </w:rPr>
        <w:instrText xml:space="preserve"> ADDIN EN.CITE </w:instrText>
      </w:r>
      <w:r w:rsidR="00A72F7B" w:rsidRPr="00E25B8F">
        <w:rPr>
          <w:rStyle w:val="Label"/>
          <w:b w:val="0"/>
          <w:bCs/>
          <w:color w:val="000000" w:themeColor="text1"/>
          <w:sz w:val="18"/>
          <w:szCs w:val="18"/>
          <w14:ligatures w14:val="standard"/>
        </w:rPr>
        <w:fldChar w:fldCharType="begin">
          <w:fldData xml:space="preserve">PEVuZE5vdGU+PENpdGU+PEF1dGhvcj5WdTwvQXV0aG9yPjxZZWFyPjIwMTc8L1llYXI+PFJlY051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</w:fldData>
        </w:fldChar>
      </w:r>
      <w:r w:rsidR="00A72F7B" w:rsidRPr="00E25B8F">
        <w:rPr>
          <w:rStyle w:val="Label"/>
          <w:b w:val="0"/>
          <w:bCs/>
          <w:color w:val="000000" w:themeColor="text1"/>
          <w:sz w:val="18"/>
          <w:szCs w:val="18"/>
          <w14:ligatures w14:val="standard"/>
        </w:rPr>
        <w:instrText xml:space="preserve"> ADDIN EN.CITE.DATA </w:instrText>
      </w:r>
      <w:r w:rsidR="00A72F7B" w:rsidRPr="00E25B8F">
        <w:rPr>
          <w:rStyle w:val="Label"/>
          <w:b w:val="0"/>
          <w:bCs/>
          <w:color w:val="000000" w:themeColor="text1"/>
          <w:sz w:val="18"/>
          <w:szCs w:val="18"/>
          <w14:ligatures w14:val="standard"/>
        </w:rPr>
      </w:r>
      <w:r w:rsidR="00A72F7B" w:rsidRPr="00E25B8F">
        <w:rPr>
          <w:rStyle w:val="Label"/>
          <w:b w:val="0"/>
          <w:bCs/>
          <w:color w:val="000000" w:themeColor="text1"/>
          <w:sz w:val="18"/>
          <w:szCs w:val="18"/>
          <w14:ligatures w14:val="standard"/>
        </w:rPr>
        <w:fldChar w:fldCharType="end"/>
      </w:r>
      <w:r w:rsidR="00A72F7B" w:rsidRPr="00E25B8F">
        <w:rPr>
          <w:rStyle w:val="Label"/>
          <w:b w:val="0"/>
          <w:bCs/>
          <w:color w:val="000000" w:themeColor="text1"/>
          <w:sz w:val="18"/>
          <w:szCs w:val="18"/>
          <w14:ligatures w14:val="standard"/>
        </w:rPr>
      </w:r>
      <w:r w:rsidR="00A72F7B" w:rsidRPr="00E25B8F">
        <w:rPr>
          <w:rStyle w:val="Label"/>
          <w:b w:val="0"/>
          <w:bCs/>
          <w:color w:val="000000" w:themeColor="text1"/>
          <w:sz w:val="18"/>
          <w:szCs w:val="18"/>
          <w14:ligatures w14:val="standard"/>
        </w:rPr>
        <w:fldChar w:fldCharType="separate"/>
      </w:r>
      <w:r w:rsidR="00A72F7B" w:rsidRPr="00E25B8F">
        <w:rPr>
          <w:rStyle w:val="Label"/>
          <w:b w:val="0"/>
          <w:bCs/>
          <w:noProof/>
          <w:color w:val="000000" w:themeColor="text1"/>
          <w:sz w:val="18"/>
          <w:szCs w:val="18"/>
          <w14:ligatures w14:val="standard"/>
        </w:rPr>
        <w:t>[</w:t>
      </w:r>
      <w:hyperlink w:anchor="_ENREF_20" w:tooltip="Vu, 2017 #31" w:history="1">
        <w:r w:rsidR="00A72F7B" w:rsidRPr="00E25B8F">
          <w:rPr>
            <w:rStyle w:val="Label"/>
            <w:b w:val="0"/>
            <w:bCs/>
            <w:noProof/>
            <w:color w:val="000000" w:themeColor="text1"/>
            <w:sz w:val="18"/>
            <w:szCs w:val="18"/>
            <w14:ligatures w14:val="standard"/>
          </w:rPr>
          <w:t>20</w:t>
        </w:r>
      </w:hyperlink>
      <w:r w:rsidR="00A72F7B" w:rsidRPr="00E25B8F">
        <w:rPr>
          <w:rStyle w:val="Label"/>
          <w:b w:val="0"/>
          <w:bCs/>
          <w:noProof/>
          <w:color w:val="000000" w:themeColor="text1"/>
          <w:sz w:val="18"/>
          <w:szCs w:val="18"/>
          <w14:ligatures w14:val="standard"/>
        </w:rPr>
        <w:t>]</w:t>
      </w:r>
      <w:r w:rsidR="00A72F7B" w:rsidRPr="00E25B8F">
        <w:rPr>
          <w:rStyle w:val="Label"/>
          <w:b w:val="0"/>
          <w:bCs/>
          <w:color w:val="000000" w:themeColor="text1"/>
          <w:sz w:val="18"/>
          <w:szCs w:val="18"/>
          <w14:ligatures w14:val="standard"/>
        </w:rPr>
        <w:fldChar w:fldCharType="end"/>
      </w:r>
      <w:r w:rsidR="007113F5" w:rsidRPr="00E25B8F">
        <w:rPr>
          <w:rStyle w:val="Label"/>
          <w:b w:val="0"/>
          <w:bCs/>
          <w:color w:val="000000" w:themeColor="text1"/>
          <w:sz w:val="18"/>
          <w:szCs w:val="18"/>
          <w14:ligatures w14:val="standard"/>
        </w:rPr>
        <w:t>. A number of literatures reported that the knockdown or depletion of METTL3 or METTL14 results in decreased m6A modifications, which means the methylation level would possibly degrade</w:t>
      </w:r>
      <w:r w:rsidR="00A72F7B" w:rsidRPr="00E25B8F">
        <w:rPr>
          <w:rStyle w:val="Label"/>
          <w:b w:val="0"/>
          <w:bCs/>
          <w:color w:val="000000" w:themeColor="text1"/>
          <w:sz w:val="18"/>
          <w:szCs w:val="18"/>
          <w14:ligatures w14:val="standard"/>
        </w:rPr>
        <w:fldChar w:fldCharType="begin">
          <w:fldData xml:space="preserve">PEVuZE5vdGU+PENpdGU+PEF1dGhvcj5MaW48L0F1dGhvcj48WWVhcj4yMDE3PC9ZZWFyPjxSZWNO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</w:fldData>
        </w:fldChar>
      </w:r>
      <w:r w:rsidR="00A72F7B" w:rsidRPr="00E25B8F">
        <w:rPr>
          <w:rStyle w:val="Label"/>
          <w:b w:val="0"/>
          <w:bCs/>
          <w:color w:val="000000" w:themeColor="text1"/>
          <w:sz w:val="18"/>
          <w:szCs w:val="18"/>
          <w14:ligatures w14:val="standard"/>
        </w:rPr>
        <w:instrText xml:space="preserve"> ADDIN EN.CITE </w:instrText>
      </w:r>
      <w:r w:rsidR="00A72F7B" w:rsidRPr="00E25B8F">
        <w:rPr>
          <w:rStyle w:val="Label"/>
          <w:b w:val="0"/>
          <w:bCs/>
          <w:color w:val="000000" w:themeColor="text1"/>
          <w:sz w:val="18"/>
          <w:szCs w:val="18"/>
          <w14:ligatures w14:val="standard"/>
        </w:rPr>
        <w:fldChar w:fldCharType="begin">
          <w:fldData xml:space="preserve">PEVuZE5vdGU+PENpdGU+PEF1dGhvcj5MaW48L0F1dGhvcj48WWVhcj4yMDE3PC9ZZWFyPjxSZWNO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</w:fldData>
        </w:fldChar>
      </w:r>
      <w:r w:rsidR="00A72F7B" w:rsidRPr="00E25B8F">
        <w:rPr>
          <w:rStyle w:val="Label"/>
          <w:b w:val="0"/>
          <w:bCs/>
          <w:color w:val="000000" w:themeColor="text1"/>
          <w:sz w:val="18"/>
          <w:szCs w:val="18"/>
          <w14:ligatures w14:val="standard"/>
        </w:rPr>
        <w:instrText xml:space="preserve"> ADDIN EN.CITE.DATA </w:instrText>
      </w:r>
      <w:r w:rsidR="00A72F7B" w:rsidRPr="00E25B8F">
        <w:rPr>
          <w:rStyle w:val="Label"/>
          <w:b w:val="0"/>
          <w:bCs/>
          <w:color w:val="000000" w:themeColor="text1"/>
          <w:sz w:val="18"/>
          <w:szCs w:val="18"/>
          <w14:ligatures w14:val="standard"/>
        </w:rPr>
      </w:r>
      <w:r w:rsidR="00A72F7B" w:rsidRPr="00E25B8F">
        <w:rPr>
          <w:rStyle w:val="Label"/>
          <w:b w:val="0"/>
          <w:bCs/>
          <w:color w:val="000000" w:themeColor="text1"/>
          <w:sz w:val="18"/>
          <w:szCs w:val="18"/>
          <w14:ligatures w14:val="standard"/>
        </w:rPr>
        <w:fldChar w:fldCharType="end"/>
      </w:r>
      <w:r w:rsidR="00A72F7B" w:rsidRPr="00E25B8F">
        <w:rPr>
          <w:rStyle w:val="Label"/>
          <w:b w:val="0"/>
          <w:bCs/>
          <w:color w:val="000000" w:themeColor="text1"/>
          <w:sz w:val="18"/>
          <w:szCs w:val="18"/>
          <w14:ligatures w14:val="standard"/>
        </w:rPr>
      </w:r>
      <w:r w:rsidR="00A72F7B" w:rsidRPr="00E25B8F">
        <w:rPr>
          <w:rStyle w:val="Label"/>
          <w:b w:val="0"/>
          <w:bCs/>
          <w:color w:val="000000" w:themeColor="text1"/>
          <w:sz w:val="18"/>
          <w:szCs w:val="18"/>
          <w14:ligatures w14:val="standard"/>
        </w:rPr>
        <w:fldChar w:fldCharType="separate"/>
      </w:r>
      <w:r w:rsidR="00A72F7B" w:rsidRPr="00E25B8F">
        <w:rPr>
          <w:rStyle w:val="Label"/>
          <w:b w:val="0"/>
          <w:bCs/>
          <w:noProof/>
          <w:color w:val="000000" w:themeColor="text1"/>
          <w:sz w:val="18"/>
          <w:szCs w:val="18"/>
          <w14:ligatures w14:val="standard"/>
        </w:rPr>
        <w:t>[</w:t>
      </w:r>
      <w:hyperlink w:anchor="_ENREF_11" w:tooltip="Lin, 2017 #27" w:history="1">
        <w:r w:rsidR="00A72F7B" w:rsidRPr="00E25B8F">
          <w:rPr>
            <w:rStyle w:val="Label"/>
            <w:b w:val="0"/>
            <w:bCs/>
            <w:noProof/>
            <w:color w:val="000000" w:themeColor="text1"/>
            <w:sz w:val="18"/>
            <w:szCs w:val="18"/>
            <w14:ligatures w14:val="standard"/>
          </w:rPr>
          <w:t>11</w:t>
        </w:r>
      </w:hyperlink>
      <w:r w:rsidR="00A72F7B" w:rsidRPr="00E25B8F">
        <w:rPr>
          <w:rStyle w:val="Label"/>
          <w:b w:val="0"/>
          <w:bCs/>
          <w:noProof/>
          <w:color w:val="000000" w:themeColor="text1"/>
          <w:sz w:val="18"/>
          <w:szCs w:val="18"/>
          <w14:ligatures w14:val="standard"/>
        </w:rPr>
        <w:t>]</w:t>
      </w:r>
      <w:r w:rsidR="00A72F7B" w:rsidRPr="00E25B8F">
        <w:rPr>
          <w:rStyle w:val="Label"/>
          <w:b w:val="0"/>
          <w:bCs/>
          <w:color w:val="000000" w:themeColor="text1"/>
          <w:sz w:val="18"/>
          <w:szCs w:val="18"/>
          <w14:ligatures w14:val="standard"/>
        </w:rPr>
        <w:fldChar w:fldCharType="end"/>
      </w:r>
      <w:r w:rsidR="007113F5" w:rsidRPr="00E25B8F">
        <w:rPr>
          <w:rStyle w:val="Label"/>
          <w:b w:val="0"/>
          <w:bCs/>
          <w:color w:val="000000" w:themeColor="text1"/>
          <w:sz w:val="18"/>
          <w:szCs w:val="18"/>
          <w14:ligatures w14:val="standard"/>
        </w:rPr>
        <w:t xml:space="preserve">. Some independent also confirmed that the mRNA methylation would be influenced by the knockdown of METTL3 and/or METTL14. However, no literature </w:t>
      </w:r>
      <w:r w:rsidR="00A72F7B" w:rsidRPr="00E25B8F">
        <w:rPr>
          <w:rStyle w:val="Label"/>
          <w:b w:val="0"/>
          <w:bCs/>
          <w:color w:val="000000" w:themeColor="text1"/>
          <w:sz w:val="18"/>
          <w:szCs w:val="18"/>
          <w14:ligatures w14:val="standard"/>
        </w:rPr>
        <w:t>has been</w:t>
      </w:r>
      <w:r w:rsidR="007113F5" w:rsidRPr="00E25B8F">
        <w:rPr>
          <w:rStyle w:val="Label"/>
          <w:b w:val="0"/>
          <w:bCs/>
          <w:color w:val="000000" w:themeColor="text1"/>
          <w:sz w:val="18"/>
          <w:szCs w:val="18"/>
          <w14:ligatures w14:val="standard"/>
        </w:rPr>
        <w:t xml:space="preserve"> published to systematically study the relationship between the knockdown of </w:t>
      </w:r>
      <w:r w:rsidR="00A72F7B" w:rsidRPr="00E25B8F">
        <w:rPr>
          <w:rStyle w:val="Label"/>
          <w:b w:val="0"/>
          <w:bCs/>
          <w:color w:val="000000" w:themeColor="text1"/>
          <w:sz w:val="18"/>
          <w:szCs w:val="18"/>
          <w14:ligatures w14:val="standard"/>
        </w:rPr>
        <w:t>methyltransferase</w:t>
      </w:r>
      <w:r w:rsidR="007113F5" w:rsidRPr="00E25B8F">
        <w:rPr>
          <w:rStyle w:val="Label"/>
          <w:b w:val="0"/>
          <w:bCs/>
          <w:color w:val="000000" w:themeColor="text1"/>
          <w:sz w:val="18"/>
          <w:szCs w:val="18"/>
          <w14:ligatures w14:val="standard"/>
        </w:rPr>
        <w:t xml:space="preserve"> and methylation level based on published literatures or data. Therefore, we designed this </w:t>
      </w:r>
      <w:r w:rsidR="00A72F7B" w:rsidRPr="00E25B8F">
        <w:rPr>
          <w:rStyle w:val="Label"/>
          <w:b w:val="0"/>
          <w:bCs/>
          <w:color w:val="000000" w:themeColor="text1"/>
          <w:sz w:val="18"/>
          <w:szCs w:val="18"/>
          <w14:ligatures w14:val="standard"/>
        </w:rPr>
        <w:t>project to evaluate the quality and strength of the current evidence regarding the effects of the knockdown of METTL3/METTL14 on mRNA m6A methylation levels under different cell line.</w:t>
      </w:r>
    </w:p>
    <w:p w14:paraId="3C051499" w14:textId="77777777" w:rsidR="0075065D" w:rsidRPr="00E25B8F" w:rsidRDefault="0075065D" w:rsidP="00E75700">
      <w:pPr>
        <w:pStyle w:val="Para"/>
        <w:rPr>
          <w:rStyle w:val="Label"/>
          <w:rFonts w:eastAsia="SimSun" w:cs="Linux Libertine"/>
          <w:b/>
          <w:color w:val="000000" w:themeColor="text1"/>
          <w:sz w:val="22"/>
          <w:szCs w:val="20"/>
          <w:lang w:eastAsia="zh-CN"/>
        </w:rPr>
      </w:pPr>
    </w:p>
    <w:p w14:paraId="29F40654" w14:textId="77777777" w:rsidR="0075065D" w:rsidRPr="00E25B8F" w:rsidRDefault="0075065D" w:rsidP="00E75700">
      <w:pPr>
        <w:pStyle w:val="Para"/>
        <w:rPr>
          <w:rStyle w:val="Label"/>
          <w:rFonts w:eastAsia="SimSun" w:cs="Linux Libertine"/>
          <w:b/>
          <w:color w:val="000000" w:themeColor="text1"/>
          <w:sz w:val="22"/>
          <w:szCs w:val="20"/>
          <w:lang w:eastAsia="zh-CN"/>
        </w:rPr>
      </w:pPr>
      <w:r w:rsidRPr="00E25B8F">
        <w:rPr>
          <w:rStyle w:val="Label"/>
          <w:rFonts w:eastAsia="SimSun" w:cs="Linux Libertine"/>
          <w:b/>
          <w:color w:val="000000" w:themeColor="text1"/>
          <w:sz w:val="22"/>
          <w:szCs w:val="20"/>
          <w:lang w:eastAsia="zh-CN"/>
        </w:rPr>
        <w:t>2 Material and Methods</w:t>
      </w:r>
    </w:p>
    <w:p w14:paraId="11A388B4" w14:textId="77777777" w:rsidR="00501D62" w:rsidRPr="00E25B8F" w:rsidRDefault="0075065D" w:rsidP="00E75700">
      <w:pPr>
        <w:pStyle w:val="Para"/>
        <w:rPr>
          <w:rStyle w:val="Label"/>
          <w:rFonts w:eastAsia="SimSun" w:cs="Linux Libertine"/>
          <w:b/>
          <w:color w:val="000000" w:themeColor="text1"/>
          <w:sz w:val="22"/>
          <w:szCs w:val="20"/>
          <w:lang w:eastAsia="zh-CN"/>
        </w:rPr>
      </w:pPr>
      <w:r w:rsidRPr="00E25B8F">
        <w:rPr>
          <w:rStyle w:val="Label"/>
          <w:rFonts w:eastAsia="SimSun" w:cs="Linux Libertine"/>
          <w:b/>
          <w:color w:val="000000" w:themeColor="text1"/>
          <w:sz w:val="22"/>
          <w:szCs w:val="20"/>
          <w:lang w:eastAsia="zh-CN"/>
        </w:rPr>
        <w:t xml:space="preserve">2.1 Data sets and preprocessing </w:t>
      </w:r>
    </w:p>
    <w:p w14:paraId="49C0201B" w14:textId="33DA0063" w:rsidR="006F7D4C" w:rsidRPr="00E25B8F" w:rsidRDefault="0075065D" w:rsidP="00E75700">
      <w:pPr>
        <w:pStyle w:val="Para"/>
        <w:rPr>
          <w:color w:val="000000" w:themeColor="text1"/>
        </w:rPr>
      </w:pPr>
      <w:r w:rsidRPr="00E25B8F">
        <w:rPr>
          <w:color w:val="000000" w:themeColor="text1"/>
        </w:rPr>
        <w:t xml:space="preserve">For this systematic review and meta-analysis, our discovery data cohort came from various databases including </w:t>
      </w:r>
      <w:r w:rsidR="00CA5C79" w:rsidRPr="00E25B8F">
        <w:rPr>
          <w:color w:val="000000" w:themeColor="text1"/>
        </w:rPr>
        <w:t xml:space="preserve">Cochrane library, EMBASE, and </w:t>
      </w:r>
      <w:r w:rsidRPr="00E25B8F">
        <w:rPr>
          <w:color w:val="000000" w:themeColor="text1"/>
        </w:rPr>
        <w:t>PubMed</w:t>
      </w:r>
      <w:r w:rsidR="00343E5F" w:rsidRPr="00E25B8F">
        <w:rPr>
          <w:color w:val="000000" w:themeColor="text1"/>
        </w:rPr>
        <w:t>/MEDLINE</w:t>
      </w:r>
      <w:r w:rsidRPr="00E25B8F">
        <w:rPr>
          <w:color w:val="000000" w:themeColor="text1"/>
        </w:rPr>
        <w:t xml:space="preserve"> from inception to Feb 20, 2020. </w:t>
      </w:r>
      <w:r w:rsidR="00343E5F" w:rsidRPr="00E25B8F">
        <w:rPr>
          <w:color w:val="000000" w:themeColor="text1"/>
        </w:rPr>
        <w:t xml:space="preserve">Seventeen </w:t>
      </w:r>
      <w:r w:rsidRPr="00E25B8F">
        <w:rPr>
          <w:color w:val="000000" w:themeColor="text1"/>
        </w:rPr>
        <w:t>datasets of epitranscriptome-wide homo sapiens m6A sites under different cell line</w:t>
      </w:r>
      <w:r w:rsidR="00B36EC5" w:rsidRPr="00E25B8F">
        <w:rPr>
          <w:color w:val="000000" w:themeColor="text1"/>
        </w:rPr>
        <w:t>s</w:t>
      </w:r>
      <w:r w:rsidRPr="00E25B8F">
        <w:rPr>
          <w:color w:val="000000" w:themeColor="text1"/>
        </w:rPr>
        <w:t xml:space="preserve"> screened by </w:t>
      </w:r>
      <w:r w:rsidR="00343E5F" w:rsidRPr="00E25B8F">
        <w:rPr>
          <w:color w:val="000000" w:themeColor="text1"/>
        </w:rPr>
        <w:t xml:space="preserve">six </w:t>
      </w:r>
      <w:r w:rsidRPr="00E25B8F">
        <w:rPr>
          <w:color w:val="000000" w:themeColor="text1"/>
        </w:rPr>
        <w:t xml:space="preserve">different </w:t>
      </w:r>
      <w:r w:rsidR="00B36EC5" w:rsidRPr="00E25B8F">
        <w:rPr>
          <w:color w:val="000000" w:themeColor="text1"/>
        </w:rPr>
        <w:t>high-</w:t>
      </w:r>
      <w:r w:rsidRPr="00E25B8F">
        <w:rPr>
          <w:color w:val="000000" w:themeColor="text1"/>
        </w:rPr>
        <w:t>resolution profiling approaches were collected (Table 1). Missing and ambiguous data were further ensured and validated by the original researchers</w:t>
      </w:r>
      <w:r w:rsidR="000D08E9" w:rsidRPr="00E25B8F">
        <w:rPr>
          <w:color w:val="000000" w:themeColor="text1"/>
        </w:rPr>
        <w:t xml:space="preserve"> (Figure 1)</w:t>
      </w:r>
      <w:r w:rsidRPr="00E25B8F">
        <w:rPr>
          <w:color w:val="000000" w:themeColor="text1"/>
        </w:rPr>
        <w:t xml:space="preserve">. </w:t>
      </w:r>
    </w:p>
    <w:p w14:paraId="6A9C86EB" w14:textId="03F6B29D" w:rsidR="00501D62" w:rsidRPr="00E25B8F" w:rsidRDefault="00F77175" w:rsidP="00E75700">
      <w:pPr>
        <w:pStyle w:val="Para"/>
        <w:rPr>
          <w:color w:val="000000" w:themeColor="text1"/>
        </w:rPr>
      </w:pPr>
      <w:r w:rsidRPr="00E25B8F">
        <w:rPr>
          <w:noProof/>
          <w:color w:val="000000" w:themeColor="text1"/>
        </w:rPr>
        <w:drawing>
          <wp:inline distT="0" distB="0" distL="0" distR="0" wp14:anchorId="6AA8019C" wp14:editId="21114C7B">
            <wp:extent cx="3048000" cy="31908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C.pdf"/>
                    <pic:cNvPicPr/>
                  </pic:nvPicPr>
                  <pic:blipFill rotWithShape="1">
                    <a:blip r:embed="rId17"/>
                    <a:srcRect r="11927" b="48134"/>
                    <a:stretch/>
                  </pic:blipFill>
                  <pic:spPr bwMode="auto">
                    <a:xfrm>
                      <a:off x="0" y="0"/>
                      <a:ext cx="3048000" cy="3190884"/>
                    </a:xfrm>
                    <a:prstGeom prst="rect">
                      <a:avLst/>
                    </a:prstGeom>
                    <a:ln>
                      <a:noFill/>
                    </a:ln>
                    <a:extLst>
                      <a:ext uri="{53640926-AAD7-44D8-BBD7-CCE9431645EC}">
                        <a14:shadowObscured xmlns:a14="http://schemas.microsoft.com/office/drawing/2010/main"/>
                      </a:ext>
                    </a:extLst>
                  </pic:spPr>
                </pic:pic>
              </a:graphicData>
            </a:graphic>
          </wp:inline>
        </w:drawing>
      </w:r>
    </w:p>
    <w:p w14:paraId="62327C15" w14:textId="77777777" w:rsidR="00F77175" w:rsidRPr="00E25B8F" w:rsidRDefault="00F77175" w:rsidP="00F77175">
      <w:pPr>
        <w:pStyle w:val="AckHead"/>
        <w:rPr>
          <w:color w:val="000000" w:themeColor="text1"/>
        </w:rPr>
      </w:pPr>
      <w:r w:rsidRPr="00E25B8F">
        <w:rPr>
          <w:color w:val="000000" w:themeColor="text1"/>
        </w:rPr>
        <w:lastRenderedPageBreak/>
        <w:t xml:space="preserve">Figure 1: PRISMA flowchart for inclusion or exclusion criteria in this meta-analysis We firstly retrieved our data (n=1555) from both GEO and GSA database. In this analysis, the primary focus was on Homo sapiens, we then exclude other unrelated species, like Mus musculus and Rattus norvegicus, our sample then restricted to 242. When explored in the full-text articles, we did not consider genes other than METTL3 or METTL14, therefore, genes like FTO, ALKBH5 and WTAP were excluded, and sample number was retained to 28. Owing to the fact that some experiments shared the same control group, we then eliminated the duplication and 17 samples remained. The remained samples were used to conduct the whole meta-analysis. </w:t>
      </w:r>
    </w:p>
    <w:p w14:paraId="2A2ED873" w14:textId="77777777" w:rsidR="00F77175" w:rsidRPr="00E25B8F" w:rsidRDefault="00F77175" w:rsidP="00E75700">
      <w:pPr>
        <w:pStyle w:val="Para"/>
        <w:rPr>
          <w:color w:val="000000" w:themeColor="text1"/>
        </w:rPr>
      </w:pPr>
    </w:p>
    <w:p w14:paraId="11F0E0C8" w14:textId="77777777" w:rsidR="007C4F32" w:rsidRPr="00E25B8F" w:rsidRDefault="007C4F32" w:rsidP="000D08E9">
      <w:pPr>
        <w:autoSpaceDE w:val="0"/>
        <w:autoSpaceDN w:val="0"/>
        <w:adjustRightInd w:val="0"/>
        <w:spacing w:line="360" w:lineRule="auto"/>
        <w:rPr>
          <w:b/>
          <w:bCs/>
          <w:color w:val="000000" w:themeColor="text1"/>
          <w:lang w:eastAsia="it-IT"/>
          <w14:ligatures w14:val="standard"/>
        </w:rPr>
      </w:pPr>
      <w:r w:rsidRPr="00E25B8F">
        <w:rPr>
          <w:b/>
          <w:bCs/>
          <w:color w:val="000000" w:themeColor="text1"/>
          <w:lang w:eastAsia="it-IT"/>
          <w14:ligatures w14:val="standard"/>
        </w:rPr>
        <w:t>Table 1 Base-resolution or high-resolution datasets of m6A sites</w:t>
      </w:r>
    </w:p>
    <w:tbl>
      <w:tblPr>
        <w:tblStyle w:val="TableGrid"/>
        <w:tblW w:w="5000" w:type="pct"/>
        <w:tblLook w:val="04A0" w:firstRow="1" w:lastRow="0" w:firstColumn="1" w:lastColumn="0" w:noHBand="0" w:noVBand="1"/>
      </w:tblPr>
      <w:tblGrid>
        <w:gridCol w:w="756"/>
        <w:gridCol w:w="1579"/>
        <w:gridCol w:w="864"/>
        <w:gridCol w:w="1026"/>
        <w:gridCol w:w="565"/>
      </w:tblGrid>
      <w:tr w:rsidR="00E25B8F" w:rsidRPr="00E25B8F" w14:paraId="4B0FD9B7" w14:textId="77777777" w:rsidTr="00EC2AFF">
        <w:tc>
          <w:tcPr>
            <w:tcW w:w="789" w:type="pct"/>
            <w:tcBorders>
              <w:left w:val="single" w:sz="4" w:space="0" w:color="FFFFFF" w:themeColor="background1"/>
            </w:tcBorders>
            <w:vAlign w:val="center"/>
          </w:tcPr>
          <w:p w14:paraId="60EC1259"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Dataset</w:t>
            </w:r>
          </w:p>
        </w:tc>
        <w:tc>
          <w:tcPr>
            <w:tcW w:w="1648" w:type="pct"/>
            <w:vAlign w:val="center"/>
          </w:tcPr>
          <w:p w14:paraId="5B88DB4A"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Technique</w:t>
            </w:r>
          </w:p>
        </w:tc>
        <w:tc>
          <w:tcPr>
            <w:tcW w:w="902" w:type="pct"/>
            <w:vAlign w:val="center"/>
          </w:tcPr>
          <w:p w14:paraId="2C51827F"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Cell line</w:t>
            </w:r>
          </w:p>
        </w:tc>
        <w:tc>
          <w:tcPr>
            <w:tcW w:w="1071" w:type="pct"/>
            <w:vAlign w:val="center"/>
          </w:tcPr>
          <w:p w14:paraId="4E080918"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GEO</w:t>
            </w:r>
          </w:p>
        </w:tc>
        <w:tc>
          <w:tcPr>
            <w:tcW w:w="590" w:type="pct"/>
            <w:tcBorders>
              <w:right w:val="single" w:sz="4" w:space="0" w:color="FFFFFF" w:themeColor="background1"/>
            </w:tcBorders>
            <w:vAlign w:val="center"/>
          </w:tcPr>
          <w:p w14:paraId="2551B816"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Ref</w:t>
            </w:r>
            <w:r w:rsidR="00EC2AFF" w:rsidRPr="00E25B8F">
              <w:rPr>
                <w:rFonts w:ascii="Tahoma" w:eastAsia=".PingFang SC" w:hAnsi="Tahoma" w:cs="Tahoma"/>
                <w:color w:val="000000" w:themeColor="text1"/>
                <w:sz w:val="16"/>
                <w:szCs w:val="16"/>
              </w:rPr>
              <w:t>.</w:t>
            </w:r>
          </w:p>
        </w:tc>
      </w:tr>
      <w:tr w:rsidR="00E25B8F" w:rsidRPr="00E25B8F" w14:paraId="39C3EB88" w14:textId="77777777" w:rsidTr="00EC2AFF">
        <w:tc>
          <w:tcPr>
            <w:tcW w:w="789" w:type="pct"/>
            <w:tcBorders>
              <w:left w:val="single" w:sz="4" w:space="0" w:color="FFFFFF" w:themeColor="background1"/>
            </w:tcBorders>
            <w:vAlign w:val="center"/>
          </w:tcPr>
          <w:p w14:paraId="3A202463"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S1</w:t>
            </w:r>
          </w:p>
        </w:tc>
        <w:tc>
          <w:tcPr>
            <w:tcW w:w="1648" w:type="pct"/>
            <w:vMerge w:val="restart"/>
            <w:vAlign w:val="center"/>
          </w:tcPr>
          <w:p w14:paraId="7E20BACF"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miCLIP</w:t>
            </w:r>
          </w:p>
        </w:tc>
        <w:tc>
          <w:tcPr>
            <w:tcW w:w="902" w:type="pct"/>
            <w:vAlign w:val="center"/>
          </w:tcPr>
          <w:p w14:paraId="48AB9707"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MOLM13</w:t>
            </w:r>
          </w:p>
        </w:tc>
        <w:tc>
          <w:tcPr>
            <w:tcW w:w="1071" w:type="pct"/>
            <w:vAlign w:val="center"/>
          </w:tcPr>
          <w:p w14:paraId="79CDBCE2"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GSE98623</w:t>
            </w:r>
          </w:p>
        </w:tc>
        <w:tc>
          <w:tcPr>
            <w:tcW w:w="590" w:type="pct"/>
            <w:tcBorders>
              <w:right w:val="single" w:sz="4" w:space="0" w:color="FFFFFF" w:themeColor="background1"/>
            </w:tcBorders>
            <w:vAlign w:val="center"/>
          </w:tcPr>
          <w:p w14:paraId="64D42608" w14:textId="555124D9"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PEVuZE5vdGU+PENpdGU+PEF1dGhvcj5WdTwvQXV0aG9yPjxZZWFyPjIwMTc8L1llYXI+PFJlY051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</w:fldData>
              </w:fldChar>
            </w:r>
            <w:r w:rsidR="00781F2E" w:rsidRPr="00E25B8F">
              <w:rPr>
                <w:rFonts w:ascii="Tahoma" w:eastAsia=".PingFang SC" w:hAnsi="Tahoma" w:cs="Tahoma"/>
                <w:color w:val="000000" w:themeColor="text1"/>
                <w:sz w:val="16"/>
                <w:szCs w:val="16"/>
              </w:rPr>
              <w:instrText xml:space="preserve"> ADDIN EN.CITE </w:instrText>
            </w:r>
            <w:r w:rsidR="00781F2E" w:rsidRPr="00E25B8F">
              <w:rPr>
                <w:rFonts w:ascii="Tahoma" w:eastAsia=".PingFang SC" w:hAnsi="Tahoma" w:cs="Tahoma"/>
                <w:color w:val="000000" w:themeColor="text1"/>
                <w:sz w:val="16"/>
                <w:szCs w:val="16"/>
              </w:rPr>
              <w:fldChar w:fldCharType="begin">
                <w:fldData xml:space="preserve">PEVuZE5vdGU+PENpdGU+PEF1dGhvcj5WdTwvQXV0aG9yPjxZZWFyPjIwMTc8L1llYXI+PFJlY051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</w:fldData>
              </w:fldChar>
            </w:r>
            <w:r w:rsidR="00781F2E" w:rsidRPr="00E25B8F">
              <w:rPr>
                <w:rFonts w:ascii="Tahoma" w:eastAsia=".PingFang SC" w:hAnsi="Tahoma" w:cs="Tahoma"/>
                <w:color w:val="000000" w:themeColor="text1"/>
                <w:sz w:val="16"/>
                <w:szCs w:val="16"/>
              </w:rPr>
              <w:instrText xml:space="preserve"> ADDIN EN.CITE.DATA </w:instrText>
            </w:r>
            <w:r w:rsidR="00781F2E" w:rsidRPr="00E25B8F">
              <w:rPr>
                <w:rFonts w:ascii="Tahoma" w:eastAsia=".PingFang SC" w:hAnsi="Tahoma" w:cs="Tahoma"/>
                <w:color w:val="000000" w:themeColor="text1"/>
                <w:sz w:val="16"/>
                <w:szCs w:val="16"/>
              </w:rPr>
            </w:r>
            <w:r w:rsidR="00781F2E"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781F2E" w:rsidRPr="00E25B8F">
              <w:rPr>
                <w:rFonts w:ascii="Tahoma" w:eastAsia=".PingFang SC" w:hAnsi="Tahoma" w:cs="Tahoma"/>
                <w:noProof/>
                <w:color w:val="000000" w:themeColor="text1"/>
                <w:sz w:val="16"/>
                <w:szCs w:val="16"/>
              </w:rPr>
              <w:t>[</w:t>
            </w:r>
            <w:hyperlink w:anchor="_ENREF_20" w:tooltip="Vu, 2017 #31" w:history="1">
              <w:r w:rsidR="00A72F7B" w:rsidRPr="00E25B8F">
                <w:rPr>
                  <w:rFonts w:ascii="Tahoma" w:eastAsia=".PingFang SC" w:hAnsi="Tahoma" w:cs="Tahoma"/>
                  <w:noProof/>
                  <w:color w:val="000000" w:themeColor="text1"/>
                  <w:sz w:val="16"/>
                  <w:szCs w:val="16"/>
                </w:rPr>
                <w:t>20</w:t>
              </w:r>
            </w:hyperlink>
            <w:r w:rsidR="00781F2E"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r w:rsidR="00E25B8F" w:rsidRPr="00E25B8F" w14:paraId="7D11B77F" w14:textId="77777777" w:rsidTr="00EC2AFF">
        <w:tc>
          <w:tcPr>
            <w:tcW w:w="789" w:type="pct"/>
            <w:tcBorders>
              <w:left w:val="single" w:sz="4" w:space="0" w:color="FFFFFF" w:themeColor="background1"/>
            </w:tcBorders>
            <w:vAlign w:val="center"/>
          </w:tcPr>
          <w:p w14:paraId="2C2F8617"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S2</w:t>
            </w:r>
          </w:p>
        </w:tc>
        <w:tc>
          <w:tcPr>
            <w:tcW w:w="1648" w:type="pct"/>
            <w:vMerge/>
            <w:vAlign w:val="center"/>
          </w:tcPr>
          <w:p w14:paraId="3637F759"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902" w:type="pct"/>
            <w:vAlign w:val="center"/>
          </w:tcPr>
          <w:p w14:paraId="1C18E6C1"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HEK293</w:t>
            </w:r>
          </w:p>
        </w:tc>
        <w:tc>
          <w:tcPr>
            <w:tcW w:w="1071" w:type="pct"/>
            <w:vAlign w:val="center"/>
          </w:tcPr>
          <w:p w14:paraId="0259304A"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GSE63753</w:t>
            </w:r>
          </w:p>
        </w:tc>
        <w:tc>
          <w:tcPr>
            <w:tcW w:w="590" w:type="pct"/>
            <w:tcBorders>
              <w:right w:val="single" w:sz="4" w:space="0" w:color="FFFFFF" w:themeColor="background1"/>
            </w:tcBorders>
            <w:vAlign w:val="center"/>
          </w:tcPr>
          <w:p w14:paraId="329E46DF" w14:textId="60369744"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PEVuZE5vdGU+PENpdGU+PEF1dGhvcj5MaW5kZXI8L0F1dGhvcj48WWVhcj4yMDE1PC9ZZWFyPjxS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</w:fldData>
              </w:fldChar>
            </w:r>
            <w:r w:rsidR="00A72F7B" w:rsidRPr="00E25B8F">
              <w:rPr>
                <w:rFonts w:ascii="Tahoma" w:eastAsia=".PingFang SC" w:hAnsi="Tahoma" w:cs="Tahoma"/>
                <w:color w:val="000000" w:themeColor="text1"/>
                <w:sz w:val="16"/>
                <w:szCs w:val="16"/>
              </w:rPr>
              <w:instrText xml:space="preserve"> ADDIN EN.CITE </w:instrText>
            </w:r>
            <w:r w:rsidR="00A72F7B" w:rsidRPr="00E25B8F">
              <w:rPr>
                <w:rFonts w:ascii="Tahoma" w:eastAsia=".PingFang SC" w:hAnsi="Tahoma" w:cs="Tahoma"/>
                <w:color w:val="000000" w:themeColor="text1"/>
                <w:sz w:val="16"/>
                <w:szCs w:val="16"/>
              </w:rPr>
              <w:fldChar w:fldCharType="begin">
                <w:fldData xml:space="preserve">PEVuZE5vdGU+PENpdGU+PEF1dGhvcj5MaW5kZXI8L0F1dGhvcj48WWVhcj4yMDE1PC9ZZWFyPjxS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</w:fldData>
              </w:fldChar>
            </w:r>
            <w:r w:rsidR="00A72F7B" w:rsidRPr="00E25B8F">
              <w:rPr>
                <w:rFonts w:ascii="Tahoma" w:eastAsia=".PingFang SC" w:hAnsi="Tahoma" w:cs="Tahoma"/>
                <w:color w:val="000000" w:themeColor="text1"/>
                <w:sz w:val="16"/>
                <w:szCs w:val="16"/>
              </w:rPr>
              <w:instrText xml:space="preserve"> ADDIN EN.CITE.DATA </w:instrText>
            </w:r>
            <w:r w:rsidR="00A72F7B" w:rsidRPr="00E25B8F">
              <w:rPr>
                <w:rFonts w:ascii="Tahoma" w:eastAsia=".PingFang SC" w:hAnsi="Tahoma" w:cs="Tahoma"/>
                <w:color w:val="000000" w:themeColor="text1"/>
                <w:sz w:val="16"/>
                <w:szCs w:val="16"/>
              </w:rPr>
            </w:r>
            <w:r w:rsidR="00A72F7B"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A72F7B" w:rsidRPr="00E25B8F">
              <w:rPr>
                <w:rFonts w:ascii="Tahoma" w:eastAsia=".PingFang SC" w:hAnsi="Tahoma" w:cs="Tahoma"/>
                <w:noProof/>
                <w:color w:val="000000" w:themeColor="text1"/>
                <w:sz w:val="16"/>
                <w:szCs w:val="16"/>
              </w:rPr>
              <w:t>[</w:t>
            </w:r>
            <w:hyperlink w:anchor="_ENREF_28" w:tooltip="Linder, 2015 #71" w:history="1">
              <w:r w:rsidR="00A72F7B" w:rsidRPr="00E25B8F">
                <w:rPr>
                  <w:rFonts w:ascii="Tahoma" w:eastAsia=".PingFang SC" w:hAnsi="Tahoma" w:cs="Tahoma"/>
                  <w:noProof/>
                  <w:color w:val="000000" w:themeColor="text1"/>
                  <w:sz w:val="16"/>
                  <w:szCs w:val="16"/>
                </w:rPr>
                <w:t>28</w:t>
              </w:r>
            </w:hyperlink>
            <w:r w:rsidR="00A72F7B"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r w:rsidR="00E25B8F" w:rsidRPr="00E25B8F" w14:paraId="0F6A3CC3" w14:textId="77777777" w:rsidTr="00EC2AFF">
        <w:tc>
          <w:tcPr>
            <w:tcW w:w="789" w:type="pct"/>
            <w:tcBorders>
              <w:left w:val="single" w:sz="4" w:space="0" w:color="FFFFFF" w:themeColor="background1"/>
            </w:tcBorders>
            <w:vAlign w:val="center"/>
          </w:tcPr>
          <w:p w14:paraId="2BB975DA"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S3</w:t>
            </w:r>
          </w:p>
        </w:tc>
        <w:tc>
          <w:tcPr>
            <w:tcW w:w="1648" w:type="pct"/>
            <w:vMerge/>
            <w:vAlign w:val="center"/>
          </w:tcPr>
          <w:p w14:paraId="04EB09A3"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902" w:type="pct"/>
            <w:vAlign w:val="center"/>
          </w:tcPr>
          <w:p w14:paraId="47DD52BC"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HepG2</w:t>
            </w:r>
          </w:p>
        </w:tc>
        <w:tc>
          <w:tcPr>
            <w:tcW w:w="1071" w:type="pct"/>
            <w:vAlign w:val="center"/>
          </w:tcPr>
          <w:p w14:paraId="10BBC9B2"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GSE73405</w:t>
            </w:r>
          </w:p>
        </w:tc>
        <w:tc>
          <w:tcPr>
            <w:tcW w:w="590" w:type="pct"/>
            <w:tcBorders>
              <w:right w:val="single" w:sz="4" w:space="0" w:color="FFFFFF" w:themeColor="background1"/>
            </w:tcBorders>
            <w:vAlign w:val="center"/>
          </w:tcPr>
          <w:p w14:paraId="0F356B83" w14:textId="7A368614"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PEVuZE5vdGU+PENpdGU+PEF1dGhvcj5NZXllcjwvQXV0aG9yPjxZZWFyPjIwMTU8L1llYXI+PFJl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</w:fldData>
              </w:fldChar>
            </w:r>
            <w:r w:rsidR="00A72F7B" w:rsidRPr="00E25B8F">
              <w:rPr>
                <w:rFonts w:ascii="Tahoma" w:eastAsia=".PingFang SC" w:hAnsi="Tahoma" w:cs="Tahoma"/>
                <w:color w:val="000000" w:themeColor="text1"/>
                <w:sz w:val="16"/>
                <w:szCs w:val="16"/>
              </w:rPr>
              <w:instrText xml:space="preserve"> ADDIN EN.CITE </w:instrText>
            </w:r>
            <w:r w:rsidR="00A72F7B" w:rsidRPr="00E25B8F">
              <w:rPr>
                <w:rFonts w:ascii="Tahoma" w:eastAsia=".PingFang SC" w:hAnsi="Tahoma" w:cs="Tahoma"/>
                <w:color w:val="000000" w:themeColor="text1"/>
                <w:sz w:val="16"/>
                <w:szCs w:val="16"/>
              </w:rPr>
              <w:fldChar w:fldCharType="begin">
                <w:fldData xml:space="preserve">PEVuZE5vdGU+PENpdGU+PEF1dGhvcj5NZXllcjwvQXV0aG9yPjxZZWFyPjIwMTU8L1llYXI+PFJl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</w:fldData>
              </w:fldChar>
            </w:r>
            <w:r w:rsidR="00A72F7B" w:rsidRPr="00E25B8F">
              <w:rPr>
                <w:rFonts w:ascii="Tahoma" w:eastAsia=".PingFang SC" w:hAnsi="Tahoma" w:cs="Tahoma"/>
                <w:color w:val="000000" w:themeColor="text1"/>
                <w:sz w:val="16"/>
                <w:szCs w:val="16"/>
              </w:rPr>
              <w:instrText xml:space="preserve"> ADDIN EN.CITE.DATA </w:instrText>
            </w:r>
            <w:r w:rsidR="00A72F7B" w:rsidRPr="00E25B8F">
              <w:rPr>
                <w:rFonts w:ascii="Tahoma" w:eastAsia=".PingFang SC" w:hAnsi="Tahoma" w:cs="Tahoma"/>
                <w:color w:val="000000" w:themeColor="text1"/>
                <w:sz w:val="16"/>
                <w:szCs w:val="16"/>
              </w:rPr>
            </w:r>
            <w:r w:rsidR="00A72F7B"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A72F7B" w:rsidRPr="00E25B8F">
              <w:rPr>
                <w:rFonts w:ascii="Tahoma" w:eastAsia=".PingFang SC" w:hAnsi="Tahoma" w:cs="Tahoma"/>
                <w:noProof/>
                <w:color w:val="000000" w:themeColor="text1"/>
                <w:sz w:val="16"/>
                <w:szCs w:val="16"/>
              </w:rPr>
              <w:t>[</w:t>
            </w:r>
            <w:hyperlink w:anchor="_ENREF_29" w:tooltip="Meyer, 2015 #72" w:history="1">
              <w:r w:rsidR="00A72F7B" w:rsidRPr="00E25B8F">
                <w:rPr>
                  <w:rFonts w:ascii="Tahoma" w:eastAsia=".PingFang SC" w:hAnsi="Tahoma" w:cs="Tahoma"/>
                  <w:noProof/>
                  <w:color w:val="000000" w:themeColor="text1"/>
                  <w:sz w:val="16"/>
                  <w:szCs w:val="16"/>
                </w:rPr>
                <w:t>29</w:t>
              </w:r>
            </w:hyperlink>
            <w:r w:rsidR="00A72F7B"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r w:rsidR="00E25B8F" w:rsidRPr="00E25B8F" w14:paraId="474EB9EB" w14:textId="77777777" w:rsidTr="00EC2AFF">
        <w:tc>
          <w:tcPr>
            <w:tcW w:w="789" w:type="pct"/>
            <w:tcBorders>
              <w:left w:val="single" w:sz="4" w:space="0" w:color="FFFFFF" w:themeColor="background1"/>
            </w:tcBorders>
            <w:vAlign w:val="center"/>
          </w:tcPr>
          <w:p w14:paraId="79A9B2D8"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S4</w:t>
            </w:r>
          </w:p>
        </w:tc>
        <w:tc>
          <w:tcPr>
            <w:tcW w:w="1648" w:type="pct"/>
            <w:vMerge/>
            <w:vAlign w:val="center"/>
          </w:tcPr>
          <w:p w14:paraId="7E3EF689"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902" w:type="pct"/>
            <w:vAlign w:val="center"/>
          </w:tcPr>
          <w:p w14:paraId="5084DF87"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HEK293T</w:t>
            </w:r>
          </w:p>
        </w:tc>
        <w:tc>
          <w:tcPr>
            <w:tcW w:w="1071" w:type="pct"/>
            <w:vAlign w:val="center"/>
          </w:tcPr>
          <w:p w14:paraId="14801E54"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GSE122948</w:t>
            </w:r>
          </w:p>
        </w:tc>
        <w:tc>
          <w:tcPr>
            <w:tcW w:w="590" w:type="pct"/>
            <w:tcBorders>
              <w:right w:val="single" w:sz="4" w:space="0" w:color="FFFFFF" w:themeColor="background1"/>
            </w:tcBorders>
            <w:vAlign w:val="center"/>
          </w:tcPr>
          <w:p w14:paraId="12183FA8" w14:textId="14D6F609"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PEVuZE5vdGU+PENpdGU+PEF1dGhvcj5Cb3VsaWFzPC9BdXRob3I+PFllYXI+MjAxOTwvWWVhcj48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</w:fldData>
              </w:fldChar>
            </w:r>
            <w:r w:rsidR="00A72F7B" w:rsidRPr="00E25B8F">
              <w:rPr>
                <w:rFonts w:ascii="Tahoma" w:eastAsia=".PingFang SC" w:hAnsi="Tahoma" w:cs="Tahoma"/>
                <w:color w:val="000000" w:themeColor="text1"/>
                <w:sz w:val="16"/>
                <w:szCs w:val="16"/>
              </w:rPr>
              <w:instrText xml:space="preserve"> ADDIN EN.CITE </w:instrText>
            </w:r>
            <w:r w:rsidR="00A72F7B" w:rsidRPr="00E25B8F">
              <w:rPr>
                <w:rFonts w:ascii="Tahoma" w:eastAsia=".PingFang SC" w:hAnsi="Tahoma" w:cs="Tahoma"/>
                <w:color w:val="000000" w:themeColor="text1"/>
                <w:sz w:val="16"/>
                <w:szCs w:val="16"/>
              </w:rPr>
              <w:fldChar w:fldCharType="begin">
                <w:fldData xml:space="preserve">PEVuZE5vdGU+PENpdGU+PEF1dGhvcj5Cb3VsaWFzPC9BdXRob3I+PFllYXI+MjAxOTwvWWVhcj48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</w:fldData>
              </w:fldChar>
            </w:r>
            <w:r w:rsidR="00A72F7B" w:rsidRPr="00E25B8F">
              <w:rPr>
                <w:rFonts w:ascii="Tahoma" w:eastAsia=".PingFang SC" w:hAnsi="Tahoma" w:cs="Tahoma"/>
                <w:color w:val="000000" w:themeColor="text1"/>
                <w:sz w:val="16"/>
                <w:szCs w:val="16"/>
              </w:rPr>
              <w:instrText xml:space="preserve"> ADDIN EN.CITE.DATA </w:instrText>
            </w:r>
            <w:r w:rsidR="00A72F7B" w:rsidRPr="00E25B8F">
              <w:rPr>
                <w:rFonts w:ascii="Tahoma" w:eastAsia=".PingFang SC" w:hAnsi="Tahoma" w:cs="Tahoma"/>
                <w:color w:val="000000" w:themeColor="text1"/>
                <w:sz w:val="16"/>
                <w:szCs w:val="16"/>
              </w:rPr>
            </w:r>
            <w:r w:rsidR="00A72F7B"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A72F7B" w:rsidRPr="00E25B8F">
              <w:rPr>
                <w:rFonts w:ascii="Tahoma" w:eastAsia=".PingFang SC" w:hAnsi="Tahoma" w:cs="Tahoma"/>
                <w:noProof/>
                <w:color w:val="000000" w:themeColor="text1"/>
                <w:sz w:val="16"/>
                <w:szCs w:val="16"/>
              </w:rPr>
              <w:t>[</w:t>
            </w:r>
            <w:hyperlink w:anchor="_ENREF_30" w:tooltip="Boulias, 2019 #73" w:history="1">
              <w:r w:rsidR="00A72F7B" w:rsidRPr="00E25B8F">
                <w:rPr>
                  <w:rFonts w:ascii="Tahoma" w:eastAsia=".PingFang SC" w:hAnsi="Tahoma" w:cs="Tahoma"/>
                  <w:noProof/>
                  <w:color w:val="000000" w:themeColor="text1"/>
                  <w:sz w:val="16"/>
                  <w:szCs w:val="16"/>
                </w:rPr>
                <w:t>30</w:t>
              </w:r>
            </w:hyperlink>
            <w:r w:rsidR="00A72F7B"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r w:rsidR="00E25B8F" w:rsidRPr="00E25B8F" w14:paraId="4187AC2C" w14:textId="77777777" w:rsidTr="00EC2AFF">
        <w:tc>
          <w:tcPr>
            <w:tcW w:w="789" w:type="pct"/>
            <w:tcBorders>
              <w:left w:val="single" w:sz="4" w:space="0" w:color="FFFFFF" w:themeColor="background1"/>
            </w:tcBorders>
            <w:vAlign w:val="center"/>
          </w:tcPr>
          <w:p w14:paraId="323F3474"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S5</w:t>
            </w:r>
          </w:p>
        </w:tc>
        <w:tc>
          <w:tcPr>
            <w:tcW w:w="1648" w:type="pct"/>
            <w:vMerge/>
            <w:vAlign w:val="center"/>
          </w:tcPr>
          <w:p w14:paraId="3DCC15F1"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902" w:type="pct"/>
            <w:vAlign w:val="center"/>
          </w:tcPr>
          <w:p w14:paraId="5972832F"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HepG2</w:t>
            </w:r>
          </w:p>
        </w:tc>
        <w:tc>
          <w:tcPr>
            <w:tcW w:w="1071" w:type="pct"/>
            <w:vAlign w:val="center"/>
          </w:tcPr>
          <w:p w14:paraId="191F8A9A"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GSE121942</w:t>
            </w:r>
          </w:p>
        </w:tc>
        <w:tc>
          <w:tcPr>
            <w:tcW w:w="590" w:type="pct"/>
            <w:tcBorders>
              <w:right w:val="single" w:sz="4" w:space="0" w:color="FFFFFF" w:themeColor="background1"/>
            </w:tcBorders>
            <w:vAlign w:val="center"/>
          </w:tcPr>
          <w:p w14:paraId="6A14F854" w14:textId="081CF5CD"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PEVuZE5vdGU+PENpdGU+PEF1dGhvcj5IdWFuZzwvQXV0aG9yPjxZZWFyPjIwMTk8L1llYXI+PFJl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</w:fldData>
              </w:fldChar>
            </w:r>
            <w:r w:rsidR="00A72F7B" w:rsidRPr="00E25B8F">
              <w:rPr>
                <w:rFonts w:ascii="Tahoma" w:eastAsia=".PingFang SC" w:hAnsi="Tahoma" w:cs="Tahoma"/>
                <w:color w:val="000000" w:themeColor="text1"/>
                <w:sz w:val="16"/>
                <w:szCs w:val="16"/>
              </w:rPr>
              <w:instrText xml:space="preserve"> ADDIN EN.CITE </w:instrText>
            </w:r>
            <w:r w:rsidR="00A72F7B" w:rsidRPr="00E25B8F">
              <w:rPr>
                <w:rFonts w:ascii="Tahoma" w:eastAsia=".PingFang SC" w:hAnsi="Tahoma" w:cs="Tahoma"/>
                <w:color w:val="000000" w:themeColor="text1"/>
                <w:sz w:val="16"/>
                <w:szCs w:val="16"/>
              </w:rPr>
              <w:fldChar w:fldCharType="begin">
                <w:fldData xml:space="preserve">PEVuZE5vdGU+PENpdGU+PEF1dGhvcj5IdWFuZzwvQXV0aG9yPjxZZWFyPjIwMTk8L1llYXI+PFJl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</w:fldData>
              </w:fldChar>
            </w:r>
            <w:r w:rsidR="00A72F7B" w:rsidRPr="00E25B8F">
              <w:rPr>
                <w:rFonts w:ascii="Tahoma" w:eastAsia=".PingFang SC" w:hAnsi="Tahoma" w:cs="Tahoma"/>
                <w:color w:val="000000" w:themeColor="text1"/>
                <w:sz w:val="16"/>
                <w:szCs w:val="16"/>
              </w:rPr>
              <w:instrText xml:space="preserve"> ADDIN EN.CITE.DATA </w:instrText>
            </w:r>
            <w:r w:rsidR="00A72F7B" w:rsidRPr="00E25B8F">
              <w:rPr>
                <w:rFonts w:ascii="Tahoma" w:eastAsia=".PingFang SC" w:hAnsi="Tahoma" w:cs="Tahoma"/>
                <w:color w:val="000000" w:themeColor="text1"/>
                <w:sz w:val="16"/>
                <w:szCs w:val="16"/>
              </w:rPr>
            </w:r>
            <w:r w:rsidR="00A72F7B"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A72F7B" w:rsidRPr="00E25B8F">
              <w:rPr>
                <w:rFonts w:ascii="Tahoma" w:eastAsia=".PingFang SC" w:hAnsi="Tahoma" w:cs="Tahoma"/>
                <w:noProof/>
                <w:color w:val="000000" w:themeColor="text1"/>
                <w:sz w:val="16"/>
                <w:szCs w:val="16"/>
              </w:rPr>
              <w:t>[</w:t>
            </w:r>
            <w:hyperlink w:anchor="_ENREF_31" w:tooltip="Huang, 2019 #91" w:history="1">
              <w:r w:rsidR="00A72F7B" w:rsidRPr="00E25B8F">
                <w:rPr>
                  <w:rFonts w:ascii="Tahoma" w:eastAsia=".PingFang SC" w:hAnsi="Tahoma" w:cs="Tahoma"/>
                  <w:noProof/>
                  <w:color w:val="000000" w:themeColor="text1"/>
                  <w:sz w:val="16"/>
                  <w:szCs w:val="16"/>
                </w:rPr>
                <w:t>31</w:t>
              </w:r>
            </w:hyperlink>
            <w:r w:rsidR="00A72F7B"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r w:rsidR="00E25B8F" w:rsidRPr="00E25B8F" w14:paraId="5CDF12F6" w14:textId="77777777" w:rsidTr="00EC2AFF">
        <w:tc>
          <w:tcPr>
            <w:tcW w:w="789" w:type="pct"/>
            <w:tcBorders>
              <w:left w:val="single" w:sz="4" w:space="0" w:color="FFFFFF" w:themeColor="background1"/>
            </w:tcBorders>
            <w:vAlign w:val="center"/>
          </w:tcPr>
          <w:p w14:paraId="0CE4DEEB"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S6</w:t>
            </w:r>
          </w:p>
        </w:tc>
        <w:tc>
          <w:tcPr>
            <w:tcW w:w="1648" w:type="pct"/>
            <w:vMerge/>
            <w:vAlign w:val="center"/>
          </w:tcPr>
          <w:p w14:paraId="4348830F"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902" w:type="pct"/>
            <w:vAlign w:val="center"/>
          </w:tcPr>
          <w:p w14:paraId="4FD8BE4D"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HCT116</w:t>
            </w:r>
          </w:p>
        </w:tc>
        <w:tc>
          <w:tcPr>
            <w:tcW w:w="1071" w:type="pct"/>
            <w:vAlign w:val="center"/>
          </w:tcPr>
          <w:p w14:paraId="4909605F"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GSE128699</w:t>
            </w:r>
          </w:p>
        </w:tc>
        <w:tc>
          <w:tcPr>
            <w:tcW w:w="590" w:type="pct"/>
            <w:tcBorders>
              <w:right w:val="single" w:sz="4" w:space="0" w:color="FFFFFF" w:themeColor="background1"/>
            </w:tcBorders>
            <w:vAlign w:val="center"/>
          </w:tcPr>
          <w:p w14:paraId="07C2F288" w14:textId="566D91CA"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PEVuZE5vdGU+PENpdGU+PEF1dGhvcj52YW4gVHJhbjwvQXV0aG9yPjxZZWFyPjIwMTk8L1llYXI+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</w:fldData>
              </w:fldChar>
            </w:r>
            <w:r w:rsidR="00A72F7B" w:rsidRPr="00E25B8F">
              <w:rPr>
                <w:rFonts w:ascii="Tahoma" w:eastAsia=".PingFang SC" w:hAnsi="Tahoma" w:cs="Tahoma"/>
                <w:color w:val="000000" w:themeColor="text1"/>
                <w:sz w:val="16"/>
                <w:szCs w:val="16"/>
              </w:rPr>
              <w:instrText xml:space="preserve"> ADDIN EN.CITE </w:instrText>
            </w:r>
            <w:r w:rsidR="00A72F7B" w:rsidRPr="00E25B8F">
              <w:rPr>
                <w:rFonts w:ascii="Tahoma" w:eastAsia=".PingFang SC" w:hAnsi="Tahoma" w:cs="Tahoma"/>
                <w:color w:val="000000" w:themeColor="text1"/>
                <w:sz w:val="16"/>
                <w:szCs w:val="16"/>
              </w:rPr>
              <w:fldChar w:fldCharType="begin">
                <w:fldData xml:space="preserve">PEVuZE5vdGU+PENpdGU+PEF1dGhvcj52YW4gVHJhbjwvQXV0aG9yPjxZZWFyPjIwMTk8L1llYXI+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</w:fldData>
              </w:fldChar>
            </w:r>
            <w:r w:rsidR="00A72F7B" w:rsidRPr="00E25B8F">
              <w:rPr>
                <w:rFonts w:ascii="Tahoma" w:eastAsia=".PingFang SC" w:hAnsi="Tahoma" w:cs="Tahoma"/>
                <w:color w:val="000000" w:themeColor="text1"/>
                <w:sz w:val="16"/>
                <w:szCs w:val="16"/>
              </w:rPr>
              <w:instrText xml:space="preserve"> ADDIN EN.CITE.DATA </w:instrText>
            </w:r>
            <w:r w:rsidR="00A72F7B" w:rsidRPr="00E25B8F">
              <w:rPr>
                <w:rFonts w:ascii="Tahoma" w:eastAsia=".PingFang SC" w:hAnsi="Tahoma" w:cs="Tahoma"/>
                <w:color w:val="000000" w:themeColor="text1"/>
                <w:sz w:val="16"/>
                <w:szCs w:val="16"/>
              </w:rPr>
            </w:r>
            <w:r w:rsidR="00A72F7B"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A72F7B" w:rsidRPr="00E25B8F">
              <w:rPr>
                <w:rFonts w:ascii="Tahoma" w:eastAsia=".PingFang SC" w:hAnsi="Tahoma" w:cs="Tahoma"/>
                <w:noProof/>
                <w:color w:val="000000" w:themeColor="text1"/>
                <w:sz w:val="16"/>
                <w:szCs w:val="16"/>
              </w:rPr>
              <w:t>[</w:t>
            </w:r>
            <w:hyperlink w:anchor="_ENREF_32" w:tooltip="van Tran, 2019 #75" w:history="1">
              <w:r w:rsidR="00A72F7B" w:rsidRPr="00E25B8F">
                <w:rPr>
                  <w:rFonts w:ascii="Tahoma" w:eastAsia=".PingFang SC" w:hAnsi="Tahoma" w:cs="Tahoma"/>
                  <w:noProof/>
                  <w:color w:val="000000" w:themeColor="text1"/>
                  <w:sz w:val="16"/>
                  <w:szCs w:val="16"/>
                </w:rPr>
                <w:t>32</w:t>
              </w:r>
            </w:hyperlink>
            <w:r w:rsidR="00A72F7B"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r w:rsidR="00E25B8F" w:rsidRPr="00E25B8F" w14:paraId="4D2105EA" w14:textId="77777777" w:rsidTr="00EC2AFF">
        <w:tc>
          <w:tcPr>
            <w:tcW w:w="789" w:type="pct"/>
            <w:tcBorders>
              <w:left w:val="single" w:sz="4" w:space="0" w:color="FFFFFF" w:themeColor="background1"/>
            </w:tcBorders>
            <w:vAlign w:val="center"/>
          </w:tcPr>
          <w:p w14:paraId="74E7531C"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S7</w:t>
            </w:r>
          </w:p>
        </w:tc>
        <w:tc>
          <w:tcPr>
            <w:tcW w:w="1648" w:type="pct"/>
            <w:vMerge w:val="restart"/>
            <w:vAlign w:val="center"/>
          </w:tcPr>
          <w:p w14:paraId="696C6104"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m</w:t>
            </w:r>
            <w:r w:rsidRPr="00E25B8F">
              <w:rPr>
                <w:rFonts w:ascii="Tahoma" w:eastAsia=".PingFang SC" w:hAnsi="Tahoma" w:cs="Tahoma"/>
                <w:color w:val="000000" w:themeColor="text1"/>
                <w:sz w:val="16"/>
                <w:szCs w:val="16"/>
                <w:vertAlign w:val="superscript"/>
              </w:rPr>
              <w:t>6</w:t>
            </w:r>
            <w:r w:rsidRPr="00E25B8F">
              <w:rPr>
                <w:rFonts w:ascii="Tahoma" w:eastAsia=".PingFang SC" w:hAnsi="Tahoma" w:cs="Tahoma"/>
                <w:color w:val="000000" w:themeColor="text1"/>
                <w:sz w:val="16"/>
                <w:szCs w:val="16"/>
              </w:rPr>
              <w:t>A-CLIP</w:t>
            </w:r>
          </w:p>
        </w:tc>
        <w:tc>
          <w:tcPr>
            <w:tcW w:w="902" w:type="pct"/>
            <w:vAlign w:val="center"/>
          </w:tcPr>
          <w:p w14:paraId="7DD2BC6D"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HeLa</w:t>
            </w:r>
          </w:p>
        </w:tc>
        <w:tc>
          <w:tcPr>
            <w:tcW w:w="1071" w:type="pct"/>
            <w:vAlign w:val="center"/>
          </w:tcPr>
          <w:p w14:paraId="1893A9F8"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GSE86336</w:t>
            </w:r>
          </w:p>
        </w:tc>
        <w:tc>
          <w:tcPr>
            <w:tcW w:w="590" w:type="pct"/>
            <w:tcBorders>
              <w:right w:val="single" w:sz="4" w:space="0" w:color="FFFFFF" w:themeColor="background1"/>
            </w:tcBorders>
            <w:vAlign w:val="center"/>
          </w:tcPr>
          <w:p w14:paraId="73EC590C" w14:textId="0F45C575"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PEVuZE5vdGU+PENpdGU+PEF1dGhvcj5LZTwvQXV0aG9yPjxZZWFyPjIwMTc8L1llYXI+PFJlY051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</w:fldData>
              </w:fldChar>
            </w:r>
            <w:r w:rsidR="00A72F7B" w:rsidRPr="00E25B8F">
              <w:rPr>
                <w:rFonts w:ascii="Tahoma" w:eastAsia=".PingFang SC" w:hAnsi="Tahoma" w:cs="Tahoma"/>
                <w:color w:val="000000" w:themeColor="text1"/>
                <w:sz w:val="16"/>
                <w:szCs w:val="16"/>
              </w:rPr>
              <w:instrText xml:space="preserve"> ADDIN EN.CITE </w:instrText>
            </w:r>
            <w:r w:rsidR="00A72F7B" w:rsidRPr="00E25B8F">
              <w:rPr>
                <w:rFonts w:ascii="Tahoma" w:eastAsia=".PingFang SC" w:hAnsi="Tahoma" w:cs="Tahoma"/>
                <w:color w:val="000000" w:themeColor="text1"/>
                <w:sz w:val="16"/>
                <w:szCs w:val="16"/>
              </w:rPr>
              <w:fldChar w:fldCharType="begin">
                <w:fldData xml:space="preserve">PEVuZE5vdGU+PENpdGU+PEF1dGhvcj5LZTwvQXV0aG9yPjxZZWFyPjIwMTc8L1llYXI+PFJlY051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</w:fldData>
              </w:fldChar>
            </w:r>
            <w:r w:rsidR="00A72F7B" w:rsidRPr="00E25B8F">
              <w:rPr>
                <w:rFonts w:ascii="Tahoma" w:eastAsia=".PingFang SC" w:hAnsi="Tahoma" w:cs="Tahoma"/>
                <w:color w:val="000000" w:themeColor="text1"/>
                <w:sz w:val="16"/>
                <w:szCs w:val="16"/>
              </w:rPr>
              <w:instrText xml:space="preserve"> ADDIN EN.CITE.DATA </w:instrText>
            </w:r>
            <w:r w:rsidR="00A72F7B" w:rsidRPr="00E25B8F">
              <w:rPr>
                <w:rFonts w:ascii="Tahoma" w:eastAsia=".PingFang SC" w:hAnsi="Tahoma" w:cs="Tahoma"/>
                <w:color w:val="000000" w:themeColor="text1"/>
                <w:sz w:val="16"/>
                <w:szCs w:val="16"/>
              </w:rPr>
            </w:r>
            <w:r w:rsidR="00A72F7B"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A72F7B" w:rsidRPr="00E25B8F">
              <w:rPr>
                <w:rFonts w:ascii="Tahoma" w:eastAsia=".PingFang SC" w:hAnsi="Tahoma" w:cs="Tahoma"/>
                <w:noProof/>
                <w:color w:val="000000" w:themeColor="text1"/>
                <w:sz w:val="16"/>
                <w:szCs w:val="16"/>
              </w:rPr>
              <w:t>[</w:t>
            </w:r>
            <w:hyperlink w:anchor="_ENREF_33" w:tooltip="Ke, 2017 #77" w:history="1">
              <w:r w:rsidR="00A72F7B" w:rsidRPr="00E25B8F">
                <w:rPr>
                  <w:rFonts w:ascii="Tahoma" w:eastAsia=".PingFang SC" w:hAnsi="Tahoma" w:cs="Tahoma"/>
                  <w:noProof/>
                  <w:color w:val="000000" w:themeColor="text1"/>
                  <w:sz w:val="16"/>
                  <w:szCs w:val="16"/>
                </w:rPr>
                <w:t>33</w:t>
              </w:r>
            </w:hyperlink>
            <w:r w:rsidR="00A72F7B"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r w:rsidR="00E25B8F" w:rsidRPr="00E25B8F" w14:paraId="7707DC20" w14:textId="77777777" w:rsidTr="00EC2AFF">
        <w:tc>
          <w:tcPr>
            <w:tcW w:w="789" w:type="pct"/>
            <w:tcBorders>
              <w:left w:val="single" w:sz="4" w:space="0" w:color="FFFFFF" w:themeColor="background1"/>
            </w:tcBorders>
            <w:vAlign w:val="center"/>
          </w:tcPr>
          <w:p w14:paraId="06ECB2DC"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S8</w:t>
            </w:r>
          </w:p>
        </w:tc>
        <w:tc>
          <w:tcPr>
            <w:tcW w:w="1648" w:type="pct"/>
            <w:vMerge/>
            <w:vAlign w:val="center"/>
          </w:tcPr>
          <w:p w14:paraId="41965506"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902" w:type="pct"/>
            <w:vAlign w:val="center"/>
          </w:tcPr>
          <w:p w14:paraId="3F489C60"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CD8T</w:t>
            </w:r>
          </w:p>
        </w:tc>
        <w:tc>
          <w:tcPr>
            <w:tcW w:w="1071" w:type="pct"/>
            <w:vMerge w:val="restart"/>
            <w:vAlign w:val="center"/>
          </w:tcPr>
          <w:p w14:paraId="5FA3D681"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GSE71154</w:t>
            </w:r>
          </w:p>
        </w:tc>
        <w:tc>
          <w:tcPr>
            <w:tcW w:w="590" w:type="pct"/>
            <w:vMerge w:val="restart"/>
            <w:tcBorders>
              <w:right w:val="single" w:sz="4" w:space="0" w:color="FFFFFF" w:themeColor="background1"/>
            </w:tcBorders>
            <w:vAlign w:val="center"/>
          </w:tcPr>
          <w:p w14:paraId="2B690594" w14:textId="24B47578"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PEVuZE5vdGU+PENpdGU+PEF1dGhvcj5LZTwvQXV0aG9yPjxZZWFyPjIwMTU8L1llYXI+PFJlY051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</w:fldData>
              </w:fldChar>
            </w:r>
            <w:r w:rsidR="00A72F7B" w:rsidRPr="00E25B8F">
              <w:rPr>
                <w:rFonts w:ascii="Tahoma" w:eastAsia=".PingFang SC" w:hAnsi="Tahoma" w:cs="Tahoma"/>
                <w:color w:val="000000" w:themeColor="text1"/>
                <w:sz w:val="16"/>
                <w:szCs w:val="16"/>
              </w:rPr>
              <w:instrText xml:space="preserve"> ADDIN EN.CITE </w:instrText>
            </w:r>
            <w:r w:rsidR="00A72F7B" w:rsidRPr="00E25B8F">
              <w:rPr>
                <w:rFonts w:ascii="Tahoma" w:eastAsia=".PingFang SC" w:hAnsi="Tahoma" w:cs="Tahoma"/>
                <w:color w:val="000000" w:themeColor="text1"/>
                <w:sz w:val="16"/>
                <w:szCs w:val="16"/>
              </w:rPr>
              <w:fldChar w:fldCharType="begin">
                <w:fldData xml:space="preserve">PEVuZE5vdGU+PENpdGU+PEF1dGhvcj5LZTwvQXV0aG9yPjxZZWFyPjIwMTU8L1llYXI+PFJlY051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</w:fldData>
              </w:fldChar>
            </w:r>
            <w:r w:rsidR="00A72F7B" w:rsidRPr="00E25B8F">
              <w:rPr>
                <w:rFonts w:ascii="Tahoma" w:eastAsia=".PingFang SC" w:hAnsi="Tahoma" w:cs="Tahoma"/>
                <w:color w:val="000000" w:themeColor="text1"/>
                <w:sz w:val="16"/>
                <w:szCs w:val="16"/>
              </w:rPr>
              <w:instrText xml:space="preserve"> ADDIN EN.CITE.DATA </w:instrText>
            </w:r>
            <w:r w:rsidR="00A72F7B" w:rsidRPr="00E25B8F">
              <w:rPr>
                <w:rFonts w:ascii="Tahoma" w:eastAsia=".PingFang SC" w:hAnsi="Tahoma" w:cs="Tahoma"/>
                <w:color w:val="000000" w:themeColor="text1"/>
                <w:sz w:val="16"/>
                <w:szCs w:val="16"/>
              </w:rPr>
            </w:r>
            <w:r w:rsidR="00A72F7B"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A72F7B" w:rsidRPr="00E25B8F">
              <w:rPr>
                <w:rFonts w:ascii="Tahoma" w:eastAsia=".PingFang SC" w:hAnsi="Tahoma" w:cs="Tahoma"/>
                <w:noProof/>
                <w:color w:val="000000" w:themeColor="text1"/>
                <w:sz w:val="16"/>
                <w:szCs w:val="16"/>
              </w:rPr>
              <w:t>[</w:t>
            </w:r>
            <w:hyperlink w:anchor="_ENREF_34" w:tooltip="Ke, 2015 #78" w:history="1">
              <w:r w:rsidR="00A72F7B" w:rsidRPr="00E25B8F">
                <w:rPr>
                  <w:rFonts w:ascii="Tahoma" w:eastAsia=".PingFang SC" w:hAnsi="Tahoma" w:cs="Tahoma"/>
                  <w:noProof/>
                  <w:color w:val="000000" w:themeColor="text1"/>
                  <w:sz w:val="16"/>
                  <w:szCs w:val="16"/>
                </w:rPr>
                <w:t>34</w:t>
              </w:r>
            </w:hyperlink>
            <w:r w:rsidR="00A72F7B"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r w:rsidR="00E25B8F" w:rsidRPr="00E25B8F" w14:paraId="578C3E02" w14:textId="77777777" w:rsidTr="00EC2AFF">
        <w:tc>
          <w:tcPr>
            <w:tcW w:w="789" w:type="pct"/>
            <w:tcBorders>
              <w:left w:val="single" w:sz="4" w:space="0" w:color="FFFFFF" w:themeColor="background1"/>
            </w:tcBorders>
            <w:vAlign w:val="center"/>
          </w:tcPr>
          <w:p w14:paraId="03949DE8"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S9</w:t>
            </w:r>
          </w:p>
        </w:tc>
        <w:tc>
          <w:tcPr>
            <w:tcW w:w="1648" w:type="pct"/>
            <w:vMerge/>
            <w:vAlign w:val="center"/>
          </w:tcPr>
          <w:p w14:paraId="777A7E82"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902" w:type="pct"/>
            <w:vAlign w:val="center"/>
          </w:tcPr>
          <w:p w14:paraId="31542808"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A549</w:t>
            </w:r>
          </w:p>
        </w:tc>
        <w:tc>
          <w:tcPr>
            <w:tcW w:w="1071" w:type="pct"/>
            <w:vMerge/>
            <w:vAlign w:val="center"/>
          </w:tcPr>
          <w:p w14:paraId="0490767A"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590" w:type="pct"/>
            <w:vMerge/>
            <w:tcBorders>
              <w:right w:val="single" w:sz="4" w:space="0" w:color="FFFFFF" w:themeColor="background1"/>
            </w:tcBorders>
            <w:vAlign w:val="center"/>
          </w:tcPr>
          <w:p w14:paraId="351DE94F"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r>
      <w:tr w:rsidR="00E25B8F" w:rsidRPr="00E25B8F" w14:paraId="0BD2A602" w14:textId="77777777" w:rsidTr="00EC2AFF">
        <w:tc>
          <w:tcPr>
            <w:tcW w:w="789" w:type="pct"/>
            <w:tcBorders>
              <w:left w:val="single" w:sz="4" w:space="0" w:color="FFFFFF" w:themeColor="background1"/>
            </w:tcBorders>
            <w:vAlign w:val="center"/>
          </w:tcPr>
          <w:p w14:paraId="3A33C96A"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S10</w:t>
            </w:r>
          </w:p>
        </w:tc>
        <w:tc>
          <w:tcPr>
            <w:tcW w:w="1648" w:type="pct"/>
            <w:vMerge w:val="restart"/>
            <w:vAlign w:val="center"/>
          </w:tcPr>
          <w:p w14:paraId="6FC2B68E"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MAZTER-seq</w:t>
            </w:r>
          </w:p>
        </w:tc>
        <w:tc>
          <w:tcPr>
            <w:tcW w:w="902" w:type="pct"/>
            <w:vAlign w:val="center"/>
          </w:tcPr>
          <w:p w14:paraId="1BE257A1"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HEK293T</w:t>
            </w:r>
          </w:p>
        </w:tc>
        <w:tc>
          <w:tcPr>
            <w:tcW w:w="1071" w:type="pct"/>
            <w:vMerge w:val="restart"/>
            <w:vAlign w:val="center"/>
          </w:tcPr>
          <w:p w14:paraId="554880A5"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GSE122961</w:t>
            </w:r>
          </w:p>
        </w:tc>
        <w:tc>
          <w:tcPr>
            <w:tcW w:w="590" w:type="pct"/>
            <w:vMerge w:val="restart"/>
            <w:tcBorders>
              <w:right w:val="single" w:sz="4" w:space="0" w:color="FFFFFF" w:themeColor="background1"/>
            </w:tcBorders>
            <w:vAlign w:val="center"/>
          </w:tcPr>
          <w:p w14:paraId="597C2CE1" w14:textId="44700E31"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PEVuZE5vdGU+PENpdGU+PEF1dGhvcj5HYXJjaWEtQ2FtcG9zPC9BdXRob3I+PFllYXI+MjAxOTwv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</w:fldData>
              </w:fldChar>
            </w:r>
            <w:r w:rsidR="00A72F7B" w:rsidRPr="00E25B8F">
              <w:rPr>
                <w:rFonts w:ascii="Tahoma" w:eastAsia=".PingFang SC" w:hAnsi="Tahoma" w:cs="Tahoma"/>
                <w:color w:val="000000" w:themeColor="text1"/>
                <w:sz w:val="16"/>
                <w:szCs w:val="16"/>
              </w:rPr>
              <w:instrText xml:space="preserve"> ADDIN EN.CITE </w:instrText>
            </w:r>
            <w:r w:rsidR="00A72F7B" w:rsidRPr="00E25B8F">
              <w:rPr>
                <w:rFonts w:ascii="Tahoma" w:eastAsia=".PingFang SC" w:hAnsi="Tahoma" w:cs="Tahoma"/>
                <w:color w:val="000000" w:themeColor="text1"/>
                <w:sz w:val="16"/>
                <w:szCs w:val="16"/>
              </w:rPr>
              <w:fldChar w:fldCharType="begin">
                <w:fldData xml:space="preserve">PEVuZE5vdGU+PENpdGU+PEF1dGhvcj5HYXJjaWEtQ2FtcG9zPC9BdXRob3I+PFllYXI+MjAxOTwv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</w:fldData>
              </w:fldChar>
            </w:r>
            <w:r w:rsidR="00A72F7B" w:rsidRPr="00E25B8F">
              <w:rPr>
                <w:rFonts w:ascii="Tahoma" w:eastAsia=".PingFang SC" w:hAnsi="Tahoma" w:cs="Tahoma"/>
                <w:color w:val="000000" w:themeColor="text1"/>
                <w:sz w:val="16"/>
                <w:szCs w:val="16"/>
              </w:rPr>
              <w:instrText xml:space="preserve"> ADDIN EN.CITE.DATA </w:instrText>
            </w:r>
            <w:r w:rsidR="00A72F7B" w:rsidRPr="00E25B8F">
              <w:rPr>
                <w:rFonts w:ascii="Tahoma" w:eastAsia=".PingFang SC" w:hAnsi="Tahoma" w:cs="Tahoma"/>
                <w:color w:val="000000" w:themeColor="text1"/>
                <w:sz w:val="16"/>
                <w:szCs w:val="16"/>
              </w:rPr>
            </w:r>
            <w:r w:rsidR="00A72F7B"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A72F7B" w:rsidRPr="00E25B8F">
              <w:rPr>
                <w:rFonts w:ascii="Tahoma" w:eastAsia=".PingFang SC" w:hAnsi="Tahoma" w:cs="Tahoma"/>
                <w:noProof/>
                <w:color w:val="000000" w:themeColor="text1"/>
                <w:sz w:val="16"/>
                <w:szCs w:val="16"/>
              </w:rPr>
              <w:t>[</w:t>
            </w:r>
            <w:hyperlink w:anchor="_ENREF_35" w:tooltip="Garcia-Campos, 2019 #79" w:history="1">
              <w:r w:rsidR="00A72F7B" w:rsidRPr="00E25B8F">
                <w:rPr>
                  <w:rFonts w:ascii="Tahoma" w:eastAsia=".PingFang SC" w:hAnsi="Tahoma" w:cs="Tahoma"/>
                  <w:noProof/>
                  <w:color w:val="000000" w:themeColor="text1"/>
                  <w:sz w:val="16"/>
                  <w:szCs w:val="16"/>
                </w:rPr>
                <w:t>35</w:t>
              </w:r>
            </w:hyperlink>
            <w:r w:rsidR="00A72F7B"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r w:rsidR="00E25B8F" w:rsidRPr="00E25B8F" w14:paraId="20BBCE0E" w14:textId="77777777" w:rsidTr="00EC2AFF">
        <w:tc>
          <w:tcPr>
            <w:tcW w:w="789" w:type="pct"/>
            <w:tcBorders>
              <w:left w:val="single" w:sz="4" w:space="0" w:color="FFFFFF" w:themeColor="background1"/>
            </w:tcBorders>
            <w:vAlign w:val="center"/>
          </w:tcPr>
          <w:p w14:paraId="2B374E47"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S11</w:t>
            </w:r>
          </w:p>
        </w:tc>
        <w:tc>
          <w:tcPr>
            <w:tcW w:w="1648" w:type="pct"/>
            <w:vMerge/>
            <w:vAlign w:val="center"/>
          </w:tcPr>
          <w:p w14:paraId="03C2D270"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902" w:type="pct"/>
            <w:vAlign w:val="center"/>
          </w:tcPr>
          <w:p w14:paraId="640FC197"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ESC</w:t>
            </w:r>
          </w:p>
        </w:tc>
        <w:tc>
          <w:tcPr>
            <w:tcW w:w="1071" w:type="pct"/>
            <w:vMerge/>
            <w:vAlign w:val="center"/>
          </w:tcPr>
          <w:p w14:paraId="4B82B2D1"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590" w:type="pct"/>
            <w:vMerge/>
            <w:tcBorders>
              <w:right w:val="single" w:sz="4" w:space="0" w:color="FFFFFF" w:themeColor="background1"/>
            </w:tcBorders>
            <w:vAlign w:val="center"/>
          </w:tcPr>
          <w:p w14:paraId="7012EA84"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r>
      <w:tr w:rsidR="00E25B8F" w:rsidRPr="00E25B8F" w14:paraId="21CF9118" w14:textId="77777777" w:rsidTr="00EC2AFF">
        <w:tc>
          <w:tcPr>
            <w:tcW w:w="789" w:type="pct"/>
            <w:tcBorders>
              <w:left w:val="single" w:sz="4" w:space="0" w:color="FFFFFF" w:themeColor="background1"/>
            </w:tcBorders>
            <w:vAlign w:val="center"/>
          </w:tcPr>
          <w:p w14:paraId="5FDCAB8D"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S12</w:t>
            </w:r>
          </w:p>
        </w:tc>
        <w:tc>
          <w:tcPr>
            <w:tcW w:w="1648" w:type="pct"/>
            <w:vMerge w:val="restart"/>
            <w:vAlign w:val="center"/>
          </w:tcPr>
          <w:p w14:paraId="2FAE3077"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m</w:t>
            </w:r>
            <w:r w:rsidRPr="00E25B8F">
              <w:rPr>
                <w:rFonts w:ascii="Tahoma" w:eastAsia=".PingFang SC" w:hAnsi="Tahoma" w:cs="Tahoma"/>
                <w:color w:val="000000" w:themeColor="text1"/>
                <w:sz w:val="16"/>
                <w:szCs w:val="16"/>
                <w:vertAlign w:val="superscript"/>
              </w:rPr>
              <w:t>6</w:t>
            </w:r>
            <w:r w:rsidRPr="00E25B8F">
              <w:rPr>
                <w:rFonts w:ascii="Tahoma" w:eastAsia=".PingFang SC" w:hAnsi="Tahoma" w:cs="Tahoma"/>
                <w:color w:val="000000" w:themeColor="text1"/>
                <w:sz w:val="16"/>
                <w:szCs w:val="16"/>
              </w:rPr>
              <w:t>A-REF-seq</w:t>
            </w:r>
          </w:p>
        </w:tc>
        <w:tc>
          <w:tcPr>
            <w:tcW w:w="902" w:type="pct"/>
            <w:vAlign w:val="center"/>
          </w:tcPr>
          <w:p w14:paraId="488622D1"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HEK293</w:t>
            </w:r>
          </w:p>
        </w:tc>
        <w:tc>
          <w:tcPr>
            <w:tcW w:w="1071" w:type="pct"/>
            <w:vMerge w:val="restart"/>
            <w:vAlign w:val="center"/>
          </w:tcPr>
          <w:p w14:paraId="5CF280BE"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GSE125240</w:t>
            </w:r>
          </w:p>
        </w:tc>
        <w:tc>
          <w:tcPr>
            <w:tcW w:w="590" w:type="pct"/>
            <w:vMerge w:val="restart"/>
            <w:tcBorders>
              <w:right w:val="single" w:sz="4" w:space="0" w:color="FFFFFF" w:themeColor="background1"/>
            </w:tcBorders>
            <w:vAlign w:val="center"/>
          </w:tcPr>
          <w:p w14:paraId="5E41EA8A" w14:textId="582E956B"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PEVuZE5vdGU+PENpdGU+PEF1dGhvcj5aaGFuZzwvQXV0aG9yPjxZZWFyPjIwMTk8L1llYXI+PFJl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</w:fldData>
              </w:fldChar>
            </w:r>
            <w:r w:rsidR="00A72F7B" w:rsidRPr="00E25B8F">
              <w:rPr>
                <w:rFonts w:ascii="Tahoma" w:eastAsia=".PingFang SC" w:hAnsi="Tahoma" w:cs="Tahoma"/>
                <w:color w:val="000000" w:themeColor="text1"/>
                <w:sz w:val="16"/>
                <w:szCs w:val="16"/>
              </w:rPr>
              <w:instrText xml:space="preserve"> ADDIN EN.CITE </w:instrText>
            </w:r>
            <w:r w:rsidR="00A72F7B" w:rsidRPr="00E25B8F">
              <w:rPr>
                <w:rFonts w:ascii="Tahoma" w:eastAsia=".PingFang SC" w:hAnsi="Tahoma" w:cs="Tahoma"/>
                <w:color w:val="000000" w:themeColor="text1"/>
                <w:sz w:val="16"/>
                <w:szCs w:val="16"/>
              </w:rPr>
              <w:fldChar w:fldCharType="begin">
                <w:fldData xml:space="preserve">PEVuZE5vdGU+PENpdGU+PEF1dGhvcj5aaGFuZzwvQXV0aG9yPjxZZWFyPjIwMTk8L1llYXI+PFJl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</w:fldData>
              </w:fldChar>
            </w:r>
            <w:r w:rsidR="00A72F7B" w:rsidRPr="00E25B8F">
              <w:rPr>
                <w:rFonts w:ascii="Tahoma" w:eastAsia=".PingFang SC" w:hAnsi="Tahoma" w:cs="Tahoma"/>
                <w:color w:val="000000" w:themeColor="text1"/>
                <w:sz w:val="16"/>
                <w:szCs w:val="16"/>
              </w:rPr>
              <w:instrText xml:space="preserve"> ADDIN EN.CITE.DATA </w:instrText>
            </w:r>
            <w:r w:rsidR="00A72F7B" w:rsidRPr="00E25B8F">
              <w:rPr>
                <w:rFonts w:ascii="Tahoma" w:eastAsia=".PingFang SC" w:hAnsi="Tahoma" w:cs="Tahoma"/>
                <w:color w:val="000000" w:themeColor="text1"/>
                <w:sz w:val="16"/>
                <w:szCs w:val="16"/>
              </w:rPr>
            </w:r>
            <w:r w:rsidR="00A72F7B"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A72F7B" w:rsidRPr="00E25B8F">
              <w:rPr>
                <w:rFonts w:ascii="Tahoma" w:eastAsia=".PingFang SC" w:hAnsi="Tahoma" w:cs="Tahoma"/>
                <w:noProof/>
                <w:color w:val="000000" w:themeColor="text1"/>
                <w:sz w:val="16"/>
                <w:szCs w:val="16"/>
              </w:rPr>
              <w:t>[</w:t>
            </w:r>
            <w:hyperlink w:anchor="_ENREF_36" w:tooltip="Zhang, 2019 #80" w:history="1">
              <w:r w:rsidR="00A72F7B" w:rsidRPr="00E25B8F">
                <w:rPr>
                  <w:rFonts w:ascii="Tahoma" w:eastAsia=".PingFang SC" w:hAnsi="Tahoma" w:cs="Tahoma"/>
                  <w:noProof/>
                  <w:color w:val="000000" w:themeColor="text1"/>
                  <w:sz w:val="16"/>
                  <w:szCs w:val="16"/>
                </w:rPr>
                <w:t>36</w:t>
              </w:r>
            </w:hyperlink>
            <w:r w:rsidR="00A72F7B"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r w:rsidR="00E25B8F" w:rsidRPr="00E25B8F" w14:paraId="6042203C" w14:textId="77777777" w:rsidTr="00EC2AFF">
        <w:tc>
          <w:tcPr>
            <w:tcW w:w="789" w:type="pct"/>
            <w:tcBorders>
              <w:left w:val="single" w:sz="4" w:space="0" w:color="FFFFFF" w:themeColor="background1"/>
            </w:tcBorders>
            <w:vAlign w:val="center"/>
          </w:tcPr>
          <w:p w14:paraId="32FDFAD8"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S13</w:t>
            </w:r>
          </w:p>
        </w:tc>
        <w:tc>
          <w:tcPr>
            <w:tcW w:w="1648" w:type="pct"/>
            <w:vMerge/>
            <w:vAlign w:val="center"/>
          </w:tcPr>
          <w:p w14:paraId="548D01FD"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902" w:type="pct"/>
            <w:vAlign w:val="center"/>
          </w:tcPr>
          <w:p w14:paraId="409238BA"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brain</w:t>
            </w:r>
          </w:p>
        </w:tc>
        <w:tc>
          <w:tcPr>
            <w:tcW w:w="1071" w:type="pct"/>
            <w:vMerge/>
            <w:vAlign w:val="center"/>
          </w:tcPr>
          <w:p w14:paraId="44970E0A"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590" w:type="pct"/>
            <w:vMerge/>
            <w:tcBorders>
              <w:right w:val="single" w:sz="4" w:space="0" w:color="FFFFFF" w:themeColor="background1"/>
            </w:tcBorders>
            <w:vAlign w:val="center"/>
          </w:tcPr>
          <w:p w14:paraId="720260A2"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r>
      <w:tr w:rsidR="00E25B8F" w:rsidRPr="00E25B8F" w14:paraId="72305472" w14:textId="77777777" w:rsidTr="00EC2AFF">
        <w:tc>
          <w:tcPr>
            <w:tcW w:w="789" w:type="pct"/>
            <w:tcBorders>
              <w:left w:val="single" w:sz="4" w:space="0" w:color="FFFFFF" w:themeColor="background1"/>
            </w:tcBorders>
            <w:vAlign w:val="center"/>
          </w:tcPr>
          <w:p w14:paraId="63DB8186"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S14</w:t>
            </w:r>
          </w:p>
        </w:tc>
        <w:tc>
          <w:tcPr>
            <w:tcW w:w="1648" w:type="pct"/>
            <w:vMerge/>
            <w:vAlign w:val="center"/>
          </w:tcPr>
          <w:p w14:paraId="7704E8D0"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902" w:type="pct"/>
            <w:vAlign w:val="center"/>
          </w:tcPr>
          <w:p w14:paraId="12646C6D"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kidney</w:t>
            </w:r>
          </w:p>
        </w:tc>
        <w:tc>
          <w:tcPr>
            <w:tcW w:w="1071" w:type="pct"/>
            <w:vMerge/>
            <w:vAlign w:val="center"/>
          </w:tcPr>
          <w:p w14:paraId="31A044A0"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590" w:type="pct"/>
            <w:vMerge/>
            <w:tcBorders>
              <w:right w:val="single" w:sz="4" w:space="0" w:color="FFFFFF" w:themeColor="background1"/>
            </w:tcBorders>
            <w:vAlign w:val="center"/>
          </w:tcPr>
          <w:p w14:paraId="6C757C59"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r>
      <w:tr w:rsidR="00E25B8F" w:rsidRPr="00E25B8F" w14:paraId="481FDFA5" w14:textId="77777777" w:rsidTr="00EC2AFF">
        <w:tc>
          <w:tcPr>
            <w:tcW w:w="789" w:type="pct"/>
            <w:tcBorders>
              <w:left w:val="single" w:sz="4" w:space="0" w:color="FFFFFF" w:themeColor="background1"/>
            </w:tcBorders>
            <w:vAlign w:val="center"/>
          </w:tcPr>
          <w:p w14:paraId="43248BD4"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S15</w:t>
            </w:r>
          </w:p>
        </w:tc>
        <w:tc>
          <w:tcPr>
            <w:tcW w:w="1648" w:type="pct"/>
            <w:vMerge/>
            <w:vAlign w:val="center"/>
          </w:tcPr>
          <w:p w14:paraId="6C152BF0"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902" w:type="pct"/>
            <w:vAlign w:val="center"/>
          </w:tcPr>
          <w:p w14:paraId="034393EC"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liver</w:t>
            </w:r>
          </w:p>
        </w:tc>
        <w:tc>
          <w:tcPr>
            <w:tcW w:w="1071" w:type="pct"/>
            <w:vMerge/>
            <w:vAlign w:val="center"/>
          </w:tcPr>
          <w:p w14:paraId="528E706B"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590" w:type="pct"/>
            <w:vMerge/>
            <w:tcBorders>
              <w:right w:val="single" w:sz="4" w:space="0" w:color="FFFFFF" w:themeColor="background1"/>
            </w:tcBorders>
            <w:vAlign w:val="center"/>
          </w:tcPr>
          <w:p w14:paraId="3D7B8EBE"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r>
      <w:tr w:rsidR="00E25B8F" w:rsidRPr="00E25B8F" w14:paraId="17FD02E8" w14:textId="77777777" w:rsidTr="00EC2AFF">
        <w:tc>
          <w:tcPr>
            <w:tcW w:w="789" w:type="pct"/>
            <w:tcBorders>
              <w:left w:val="single" w:sz="4" w:space="0" w:color="FFFFFF" w:themeColor="background1"/>
            </w:tcBorders>
            <w:vAlign w:val="center"/>
          </w:tcPr>
          <w:p w14:paraId="09D3A7DE"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S16</w:t>
            </w:r>
          </w:p>
        </w:tc>
        <w:tc>
          <w:tcPr>
            <w:tcW w:w="1648" w:type="pct"/>
            <w:vAlign w:val="center"/>
          </w:tcPr>
          <w:p w14:paraId="17DBAAD8"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PA-m6A-seq</w:t>
            </w:r>
          </w:p>
        </w:tc>
        <w:tc>
          <w:tcPr>
            <w:tcW w:w="902" w:type="pct"/>
            <w:vAlign w:val="center"/>
          </w:tcPr>
          <w:p w14:paraId="6135E6F9"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HeLa</w:t>
            </w:r>
          </w:p>
        </w:tc>
        <w:tc>
          <w:tcPr>
            <w:tcW w:w="1071" w:type="pct"/>
            <w:vAlign w:val="center"/>
          </w:tcPr>
          <w:p w14:paraId="6BEADBBC"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GSE54921</w:t>
            </w:r>
          </w:p>
        </w:tc>
        <w:tc>
          <w:tcPr>
            <w:tcW w:w="590" w:type="pct"/>
            <w:tcBorders>
              <w:right w:val="single" w:sz="4" w:space="0" w:color="FFFFFF" w:themeColor="background1"/>
            </w:tcBorders>
            <w:vAlign w:val="center"/>
          </w:tcPr>
          <w:p w14:paraId="2BFCB01D" w14:textId="1AB02B7C"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PEVuZE5vdGU+PENpdGU+PEF1dGhvcj5DaGVuPC9BdXRob3I+PFllYXI+MjAxNTwvWWVhcj48UmVj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</w:fldData>
              </w:fldChar>
            </w:r>
            <w:r w:rsidR="00A72F7B" w:rsidRPr="00E25B8F">
              <w:rPr>
                <w:rFonts w:ascii="Tahoma" w:eastAsia=".PingFang SC" w:hAnsi="Tahoma" w:cs="Tahoma"/>
                <w:color w:val="000000" w:themeColor="text1"/>
                <w:sz w:val="16"/>
                <w:szCs w:val="16"/>
              </w:rPr>
              <w:instrText xml:space="preserve"> ADDIN EN.CITE </w:instrText>
            </w:r>
            <w:r w:rsidR="00A72F7B" w:rsidRPr="00E25B8F">
              <w:rPr>
                <w:rFonts w:ascii="Tahoma" w:eastAsia=".PingFang SC" w:hAnsi="Tahoma" w:cs="Tahoma"/>
                <w:color w:val="000000" w:themeColor="text1"/>
                <w:sz w:val="16"/>
                <w:szCs w:val="16"/>
              </w:rPr>
              <w:fldChar w:fldCharType="begin">
                <w:fldData xml:space="preserve">PEVuZE5vdGU+PENpdGU+PEF1dGhvcj5DaGVuPC9BdXRob3I+PFllYXI+MjAxNTwvWWVhcj48UmVj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</w:fldData>
              </w:fldChar>
            </w:r>
            <w:r w:rsidR="00A72F7B" w:rsidRPr="00E25B8F">
              <w:rPr>
                <w:rFonts w:ascii="Tahoma" w:eastAsia=".PingFang SC" w:hAnsi="Tahoma" w:cs="Tahoma"/>
                <w:color w:val="000000" w:themeColor="text1"/>
                <w:sz w:val="16"/>
                <w:szCs w:val="16"/>
              </w:rPr>
              <w:instrText xml:space="preserve"> ADDIN EN.CITE.DATA </w:instrText>
            </w:r>
            <w:r w:rsidR="00A72F7B" w:rsidRPr="00E25B8F">
              <w:rPr>
                <w:rFonts w:ascii="Tahoma" w:eastAsia=".PingFang SC" w:hAnsi="Tahoma" w:cs="Tahoma"/>
                <w:color w:val="000000" w:themeColor="text1"/>
                <w:sz w:val="16"/>
                <w:szCs w:val="16"/>
              </w:rPr>
            </w:r>
            <w:r w:rsidR="00A72F7B"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A72F7B" w:rsidRPr="00E25B8F">
              <w:rPr>
                <w:rFonts w:ascii="Tahoma" w:eastAsia=".PingFang SC" w:hAnsi="Tahoma" w:cs="Tahoma"/>
                <w:noProof/>
                <w:color w:val="000000" w:themeColor="text1"/>
                <w:sz w:val="16"/>
                <w:szCs w:val="16"/>
              </w:rPr>
              <w:t>[</w:t>
            </w:r>
            <w:hyperlink w:anchor="_ENREF_37" w:tooltip="Chen, 2015 #81" w:history="1">
              <w:r w:rsidR="00A72F7B" w:rsidRPr="00E25B8F">
                <w:rPr>
                  <w:rFonts w:ascii="Tahoma" w:eastAsia=".PingFang SC" w:hAnsi="Tahoma" w:cs="Tahoma"/>
                  <w:noProof/>
                  <w:color w:val="000000" w:themeColor="text1"/>
                  <w:sz w:val="16"/>
                  <w:szCs w:val="16"/>
                </w:rPr>
                <w:t>37</w:t>
              </w:r>
            </w:hyperlink>
            <w:r w:rsidR="00A72F7B"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r w:rsidR="002F35D2" w:rsidRPr="00E25B8F" w14:paraId="1D51029F" w14:textId="77777777" w:rsidTr="00EC2AFF">
        <w:tc>
          <w:tcPr>
            <w:tcW w:w="789" w:type="pct"/>
            <w:tcBorders>
              <w:left w:val="single" w:sz="4" w:space="0" w:color="FFFFFF" w:themeColor="background1"/>
            </w:tcBorders>
            <w:vAlign w:val="center"/>
          </w:tcPr>
          <w:p w14:paraId="606544DD"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S17</w:t>
            </w:r>
          </w:p>
        </w:tc>
        <w:tc>
          <w:tcPr>
            <w:tcW w:w="1648" w:type="pct"/>
            <w:vAlign w:val="center"/>
          </w:tcPr>
          <w:p w14:paraId="280FB02C"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m</w:t>
            </w:r>
            <w:r w:rsidRPr="00E25B8F">
              <w:rPr>
                <w:rFonts w:ascii="Tahoma" w:eastAsia=".PingFang SC" w:hAnsi="Tahoma" w:cs="Tahoma"/>
                <w:color w:val="000000" w:themeColor="text1"/>
                <w:sz w:val="16"/>
                <w:szCs w:val="16"/>
                <w:vertAlign w:val="superscript"/>
              </w:rPr>
              <w:t>6</w:t>
            </w:r>
            <w:r w:rsidR="00EC2AFF" w:rsidRPr="00E25B8F">
              <w:rPr>
                <w:rFonts w:ascii="Tahoma" w:eastAsia=".PingFang SC" w:hAnsi="Tahoma" w:cs="Tahoma"/>
                <w:color w:val="000000" w:themeColor="text1"/>
                <w:sz w:val="16"/>
                <w:szCs w:val="16"/>
              </w:rPr>
              <w:t xml:space="preserve">A-seq </w:t>
            </w:r>
            <w:r w:rsidRPr="00E25B8F">
              <w:rPr>
                <w:rFonts w:ascii="Tahoma" w:eastAsia=".PingFang SC" w:hAnsi="Tahoma" w:cs="Tahoma"/>
                <w:color w:val="000000" w:themeColor="text1"/>
                <w:sz w:val="16"/>
                <w:szCs w:val="16"/>
              </w:rPr>
              <w:t>(improved protocol)</w:t>
            </w:r>
          </w:p>
        </w:tc>
        <w:tc>
          <w:tcPr>
            <w:tcW w:w="902" w:type="pct"/>
            <w:vAlign w:val="center"/>
          </w:tcPr>
          <w:p w14:paraId="7CE6524F"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A549</w:t>
            </w:r>
          </w:p>
        </w:tc>
        <w:tc>
          <w:tcPr>
            <w:tcW w:w="1071" w:type="pct"/>
            <w:vAlign w:val="center"/>
          </w:tcPr>
          <w:p w14:paraId="2AF0A819"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GSE54365</w:t>
            </w:r>
          </w:p>
        </w:tc>
        <w:tc>
          <w:tcPr>
            <w:tcW w:w="590" w:type="pct"/>
            <w:tcBorders>
              <w:right w:val="single" w:sz="4" w:space="0" w:color="FFFFFF" w:themeColor="background1"/>
            </w:tcBorders>
            <w:vAlign w:val="center"/>
          </w:tcPr>
          <w:p w14:paraId="6D6D833F" w14:textId="5606D745"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PEVuZE5vdGU+PENpdGU+PEF1dGhvcj5TY2h3YXJ0ejwvQXV0aG9yPjxZZWFyPjIwMTQ8L1llYXI+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</w:fldData>
              </w:fldChar>
            </w:r>
            <w:r w:rsidR="00A72F7B" w:rsidRPr="00E25B8F">
              <w:rPr>
                <w:rFonts w:ascii="Tahoma" w:eastAsia=".PingFang SC" w:hAnsi="Tahoma" w:cs="Tahoma"/>
                <w:color w:val="000000" w:themeColor="text1"/>
                <w:sz w:val="16"/>
                <w:szCs w:val="16"/>
              </w:rPr>
              <w:instrText xml:space="preserve"> ADDIN EN.CITE </w:instrText>
            </w:r>
            <w:r w:rsidR="00A72F7B" w:rsidRPr="00E25B8F">
              <w:rPr>
                <w:rFonts w:ascii="Tahoma" w:eastAsia=".PingFang SC" w:hAnsi="Tahoma" w:cs="Tahoma"/>
                <w:color w:val="000000" w:themeColor="text1"/>
                <w:sz w:val="16"/>
                <w:szCs w:val="16"/>
              </w:rPr>
              <w:fldChar w:fldCharType="begin">
                <w:fldData xml:space="preserve">PEVuZE5vdGU+PENpdGU+PEF1dGhvcj5TY2h3YXJ0ejwvQXV0aG9yPjxZZWFyPjIwMTQ8L1llYXI+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</w:fldData>
              </w:fldChar>
            </w:r>
            <w:r w:rsidR="00A72F7B" w:rsidRPr="00E25B8F">
              <w:rPr>
                <w:rFonts w:ascii="Tahoma" w:eastAsia=".PingFang SC" w:hAnsi="Tahoma" w:cs="Tahoma"/>
                <w:color w:val="000000" w:themeColor="text1"/>
                <w:sz w:val="16"/>
                <w:szCs w:val="16"/>
              </w:rPr>
              <w:instrText xml:space="preserve"> ADDIN EN.CITE.DATA </w:instrText>
            </w:r>
            <w:r w:rsidR="00A72F7B" w:rsidRPr="00E25B8F">
              <w:rPr>
                <w:rFonts w:ascii="Tahoma" w:eastAsia=".PingFang SC" w:hAnsi="Tahoma" w:cs="Tahoma"/>
                <w:color w:val="000000" w:themeColor="text1"/>
                <w:sz w:val="16"/>
                <w:szCs w:val="16"/>
              </w:rPr>
            </w:r>
            <w:r w:rsidR="00A72F7B"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A72F7B" w:rsidRPr="00E25B8F">
              <w:rPr>
                <w:rFonts w:ascii="Tahoma" w:eastAsia=".PingFang SC" w:hAnsi="Tahoma" w:cs="Tahoma"/>
                <w:noProof/>
                <w:color w:val="000000" w:themeColor="text1"/>
                <w:sz w:val="16"/>
                <w:szCs w:val="16"/>
              </w:rPr>
              <w:t>[</w:t>
            </w:r>
            <w:hyperlink w:anchor="_ENREF_38" w:tooltip="Schwartz, 2014 #60" w:history="1">
              <w:r w:rsidR="00A72F7B" w:rsidRPr="00E25B8F">
                <w:rPr>
                  <w:rFonts w:ascii="Tahoma" w:eastAsia=".PingFang SC" w:hAnsi="Tahoma" w:cs="Tahoma"/>
                  <w:noProof/>
                  <w:color w:val="000000" w:themeColor="text1"/>
                  <w:sz w:val="16"/>
                  <w:szCs w:val="16"/>
                </w:rPr>
                <w:t>38</w:t>
              </w:r>
            </w:hyperlink>
            <w:r w:rsidR="00A72F7B"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bl>
    <w:p w14:paraId="47DE559E" w14:textId="77777777" w:rsidR="007C4F32" w:rsidRPr="00E25B8F" w:rsidRDefault="007C4F32" w:rsidP="00E75700">
      <w:pPr>
        <w:pStyle w:val="Para"/>
        <w:rPr>
          <w:color w:val="000000" w:themeColor="text1"/>
        </w:rPr>
      </w:pPr>
    </w:p>
    <w:p w14:paraId="37876FA8" w14:textId="58413EDF" w:rsidR="0083364D" w:rsidRPr="00E25B8F" w:rsidRDefault="0075065D" w:rsidP="00E75700">
      <w:pPr>
        <w:pStyle w:val="Para"/>
        <w:rPr>
          <w:color w:val="000000" w:themeColor="text1"/>
        </w:rPr>
      </w:pPr>
      <w:r w:rsidRPr="00E25B8F">
        <w:rPr>
          <w:color w:val="000000" w:themeColor="text1"/>
        </w:rPr>
        <w:t>Data from the 17 dataset</w:t>
      </w:r>
      <w:r w:rsidR="00B36EC5" w:rsidRPr="00E25B8F">
        <w:rPr>
          <w:color w:val="000000" w:themeColor="text1"/>
        </w:rPr>
        <w:t>s</w:t>
      </w:r>
      <w:r w:rsidRPr="00E25B8F">
        <w:rPr>
          <w:color w:val="000000" w:themeColor="text1"/>
        </w:rPr>
        <w:t xml:space="preserve"> were collated and grouped based on their cell line and the gene knockdown (METTL3 or METTL14 gene). There are respectively 8 and 6 samples for METTL3 and METTL14 genes and each sample was further divided into control group and knockdown group (Table 2 and 3). </w:t>
      </w:r>
    </w:p>
    <w:p w14:paraId="61D35107" w14:textId="77777777" w:rsidR="00501D62" w:rsidRPr="00E25B8F" w:rsidRDefault="00501D62" w:rsidP="00E75700">
      <w:pPr>
        <w:pStyle w:val="Para"/>
        <w:rPr>
          <w:color w:val="000000" w:themeColor="text1"/>
        </w:rPr>
      </w:pPr>
    </w:p>
    <w:p w14:paraId="02D860F3" w14:textId="77777777" w:rsidR="007C4F32" w:rsidRPr="00E25B8F" w:rsidRDefault="007C4F32" w:rsidP="000D08E9">
      <w:pPr>
        <w:spacing w:line="360" w:lineRule="auto"/>
        <w:rPr>
          <w:rFonts w:ascii="Tahoma" w:hAnsi="Tahoma" w:cs="Tahoma"/>
          <w:b/>
          <w:bCs/>
          <w:color w:val="000000" w:themeColor="text1"/>
          <w:sz w:val="22"/>
        </w:rPr>
      </w:pPr>
      <w:r w:rsidRPr="00E25B8F">
        <w:rPr>
          <w:b/>
          <w:bCs/>
          <w:color w:val="000000" w:themeColor="text1"/>
          <w:lang w:eastAsia="it-IT"/>
          <w14:ligatures w14:val="standard"/>
        </w:rPr>
        <w:t xml:space="preserve">Table2 METTL3 knockdown samples </w:t>
      </w:r>
    </w:p>
    <w:tbl>
      <w:tblPr>
        <w:tblStyle w:val="TableGrid"/>
        <w:tblW w:w="0" w:type="auto"/>
        <w:tblLook w:val="04A0" w:firstRow="1" w:lastRow="0" w:firstColumn="1" w:lastColumn="0" w:noHBand="0" w:noVBand="1"/>
      </w:tblPr>
      <w:tblGrid>
        <w:gridCol w:w="395"/>
        <w:gridCol w:w="1041"/>
        <w:gridCol w:w="885"/>
        <w:gridCol w:w="1084"/>
        <w:gridCol w:w="832"/>
        <w:gridCol w:w="553"/>
      </w:tblGrid>
      <w:tr w:rsidR="00E25B8F" w:rsidRPr="00E25B8F" w14:paraId="3F678B8D" w14:textId="77777777" w:rsidTr="007C4F32">
        <w:tc>
          <w:tcPr>
            <w:tcW w:w="603" w:type="dxa"/>
            <w:tcBorders>
              <w:left w:val="single" w:sz="4" w:space="0" w:color="FFFFFF" w:themeColor="background1"/>
            </w:tcBorders>
            <w:vAlign w:val="center"/>
          </w:tcPr>
          <w:p w14:paraId="420BF0DE"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ID</w:t>
            </w:r>
          </w:p>
        </w:tc>
        <w:tc>
          <w:tcPr>
            <w:tcW w:w="1348" w:type="dxa"/>
            <w:vAlign w:val="center"/>
          </w:tcPr>
          <w:p w14:paraId="5F243D08" w14:textId="77777777" w:rsidR="007C4F32" w:rsidRPr="00E25B8F" w:rsidRDefault="007C4F32" w:rsidP="000D0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themeColor="text1"/>
                <w:sz w:val="16"/>
                <w:szCs w:val="16"/>
              </w:rPr>
            </w:pPr>
            <w:r w:rsidRPr="00E25B8F">
              <w:rPr>
                <w:rFonts w:ascii="Tahoma" w:eastAsia="Times New Roman" w:hAnsi="Tahoma" w:cs="Tahoma"/>
                <w:color w:val="000000" w:themeColor="text1"/>
                <w:sz w:val="16"/>
                <w:szCs w:val="16"/>
              </w:rPr>
              <w:t>GSE</w:t>
            </w:r>
          </w:p>
        </w:tc>
        <w:tc>
          <w:tcPr>
            <w:tcW w:w="1320" w:type="dxa"/>
            <w:vAlign w:val="center"/>
          </w:tcPr>
          <w:p w14:paraId="0C463839"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Cell line</w:t>
            </w:r>
          </w:p>
        </w:tc>
        <w:tc>
          <w:tcPr>
            <w:tcW w:w="2608" w:type="dxa"/>
            <w:vAlign w:val="center"/>
          </w:tcPr>
          <w:p w14:paraId="7CE78DCA" w14:textId="77777777" w:rsidR="007C4F32" w:rsidRPr="00E25B8F" w:rsidRDefault="007C4F32" w:rsidP="000D08E9">
            <w:pPr>
              <w:pStyle w:val="HTMLPreformatted"/>
              <w:rPr>
                <w:rStyle w:val="gd15mcfceub"/>
                <w:rFonts w:ascii="Tahoma" w:hAnsi="Tahoma" w:cs="Tahoma"/>
                <w:color w:val="000000" w:themeColor="text1"/>
                <w:sz w:val="16"/>
                <w:szCs w:val="16"/>
              </w:rPr>
            </w:pPr>
            <w:r w:rsidRPr="00E25B8F">
              <w:rPr>
                <w:rStyle w:val="gd15mcfceub"/>
                <w:rFonts w:ascii="Tahoma" w:hAnsi="Tahoma" w:cs="Tahoma"/>
                <w:color w:val="000000" w:themeColor="text1"/>
                <w:sz w:val="16"/>
                <w:szCs w:val="16"/>
              </w:rPr>
              <w:t>Treatment</w:t>
            </w:r>
          </w:p>
        </w:tc>
        <w:tc>
          <w:tcPr>
            <w:tcW w:w="1072" w:type="dxa"/>
            <w:vAlign w:val="center"/>
          </w:tcPr>
          <w:p w14:paraId="5A37693B"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Columns</w:t>
            </w:r>
          </w:p>
        </w:tc>
        <w:tc>
          <w:tcPr>
            <w:tcW w:w="1339" w:type="dxa"/>
            <w:tcBorders>
              <w:right w:val="single" w:sz="4" w:space="0" w:color="FFFFFF" w:themeColor="background1"/>
            </w:tcBorders>
          </w:tcPr>
          <w:p w14:paraId="1ACCD72D"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Ref.</w:t>
            </w:r>
          </w:p>
        </w:tc>
      </w:tr>
      <w:tr w:rsidR="00E25B8F" w:rsidRPr="00E25B8F" w14:paraId="2EDD8A46" w14:textId="77777777" w:rsidTr="009C3A2D">
        <w:tc>
          <w:tcPr>
            <w:tcW w:w="603" w:type="dxa"/>
            <w:vMerge w:val="restart"/>
            <w:tcBorders>
              <w:left w:val="single" w:sz="4" w:space="0" w:color="FFFFFF" w:themeColor="background1"/>
            </w:tcBorders>
            <w:vAlign w:val="center"/>
          </w:tcPr>
          <w:p w14:paraId="02616E87"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1</w:t>
            </w:r>
          </w:p>
        </w:tc>
        <w:tc>
          <w:tcPr>
            <w:tcW w:w="1348" w:type="dxa"/>
            <w:vMerge w:val="restart"/>
            <w:vAlign w:val="center"/>
          </w:tcPr>
          <w:p w14:paraId="6ED9DD66" w14:textId="77777777" w:rsidR="007C4F32" w:rsidRPr="00E25B8F" w:rsidRDefault="007C4F32" w:rsidP="003C3121">
            <w:pPr>
              <w:rPr>
                <w:rFonts w:ascii="Tahoma" w:eastAsia="Times New Roman" w:hAnsi="Tahoma" w:cs="Tahoma"/>
                <w:color w:val="000000" w:themeColor="text1"/>
                <w:sz w:val="16"/>
                <w:szCs w:val="16"/>
              </w:rPr>
            </w:pPr>
            <w:r w:rsidRPr="00E25B8F">
              <w:rPr>
                <w:rFonts w:ascii="Tahoma" w:eastAsia="Times New Roman" w:hAnsi="Tahoma" w:cs="Tahoma"/>
                <w:color w:val="000000" w:themeColor="text1"/>
                <w:sz w:val="16"/>
                <w:szCs w:val="16"/>
              </w:rPr>
              <w:t>GSE46705</w:t>
            </w:r>
          </w:p>
        </w:tc>
        <w:tc>
          <w:tcPr>
            <w:tcW w:w="1320" w:type="dxa"/>
            <w:vMerge w:val="restart"/>
            <w:vAlign w:val="center"/>
          </w:tcPr>
          <w:p w14:paraId="370F8047"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HeLa</w:t>
            </w:r>
          </w:p>
        </w:tc>
        <w:tc>
          <w:tcPr>
            <w:tcW w:w="2608" w:type="dxa"/>
            <w:vAlign w:val="center"/>
          </w:tcPr>
          <w:p w14:paraId="68B8F5B0"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1072" w:type="dxa"/>
            <w:vAlign w:val="center"/>
          </w:tcPr>
          <w:p w14:paraId="1AB64F3C"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8</w:t>
            </w:r>
          </w:p>
        </w:tc>
        <w:tc>
          <w:tcPr>
            <w:tcW w:w="1339" w:type="dxa"/>
            <w:vMerge w:val="restart"/>
            <w:tcBorders>
              <w:right w:val="single" w:sz="4" w:space="0" w:color="FFFFFF" w:themeColor="background1"/>
            </w:tcBorders>
            <w:vAlign w:val="center"/>
          </w:tcPr>
          <w:p w14:paraId="5F0A72A8" w14:textId="2DACDE01"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fldData xml:space="preserve">PEVuZE5vdGU+PENpdGU+PEF1dGhvcj5MaXU8L0F1dGhvcj48WWVhcj4yMDE0PC9ZZWFyPjxSZWNO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</w:fldData>
              </w:fldChar>
            </w:r>
            <w:r w:rsidR="00A72F7B" w:rsidRPr="00E25B8F">
              <w:rPr>
                <w:rFonts w:ascii="Tahoma" w:hAnsi="Tahoma" w:cs="Tahoma"/>
                <w:color w:val="000000" w:themeColor="text1"/>
                <w:sz w:val="16"/>
                <w:szCs w:val="16"/>
              </w:rPr>
              <w:instrText xml:space="preserve"> ADDIN EN.CITE </w:instrText>
            </w:r>
            <w:r w:rsidR="00A72F7B" w:rsidRPr="00E25B8F">
              <w:rPr>
                <w:rFonts w:ascii="Tahoma" w:hAnsi="Tahoma" w:cs="Tahoma"/>
                <w:color w:val="000000" w:themeColor="text1"/>
                <w:sz w:val="16"/>
                <w:szCs w:val="16"/>
              </w:rPr>
              <w:fldChar w:fldCharType="begin">
                <w:fldData xml:space="preserve">PEVuZE5vdGU+PENpdGU+PEF1dGhvcj5MaXU8L0F1dGhvcj48WWVhcj4yMDE0PC9ZZWFyPjxSZWNO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</w:fldData>
              </w:fldChar>
            </w:r>
            <w:r w:rsidR="00A72F7B" w:rsidRPr="00E25B8F">
              <w:rPr>
                <w:rFonts w:ascii="Tahoma" w:hAnsi="Tahoma" w:cs="Tahoma"/>
                <w:color w:val="000000" w:themeColor="text1"/>
                <w:sz w:val="16"/>
                <w:szCs w:val="16"/>
              </w:rPr>
              <w:instrText xml:space="preserve"> ADDIN EN.CITE.DATA </w:instrText>
            </w:r>
            <w:r w:rsidR="00A72F7B" w:rsidRPr="00E25B8F">
              <w:rPr>
                <w:rFonts w:ascii="Tahoma" w:hAnsi="Tahoma" w:cs="Tahoma"/>
                <w:color w:val="000000" w:themeColor="text1"/>
                <w:sz w:val="16"/>
                <w:szCs w:val="16"/>
              </w:rPr>
            </w:r>
            <w:r w:rsidR="00A72F7B" w:rsidRPr="00E25B8F">
              <w:rPr>
                <w:rFonts w:ascii="Tahoma" w:hAnsi="Tahoma" w:cs="Tahoma"/>
                <w:color w:val="000000" w:themeColor="text1"/>
                <w:sz w:val="16"/>
                <w:szCs w:val="16"/>
              </w:rPr>
              <w:fldChar w:fldCharType="end"/>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separate"/>
            </w:r>
            <w:r w:rsidR="00A72F7B" w:rsidRPr="00E25B8F">
              <w:rPr>
                <w:rFonts w:ascii="Tahoma" w:hAnsi="Tahoma" w:cs="Tahoma"/>
                <w:noProof/>
                <w:color w:val="000000" w:themeColor="text1"/>
                <w:sz w:val="16"/>
                <w:szCs w:val="16"/>
              </w:rPr>
              <w:t>[</w:t>
            </w:r>
            <w:hyperlink w:anchor="_ENREF_39" w:tooltip="Liu, 2014 #83" w:history="1">
              <w:r w:rsidR="00A72F7B" w:rsidRPr="00E25B8F">
                <w:rPr>
                  <w:rFonts w:ascii="Tahoma" w:hAnsi="Tahoma" w:cs="Tahoma"/>
                  <w:noProof/>
                  <w:color w:val="000000" w:themeColor="text1"/>
                  <w:sz w:val="16"/>
                  <w:szCs w:val="16"/>
                </w:rPr>
                <w:t>39-41</w:t>
              </w:r>
            </w:hyperlink>
            <w:r w:rsidR="00A72F7B"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14313DA2" w14:textId="77777777" w:rsidTr="009C3A2D">
        <w:tc>
          <w:tcPr>
            <w:tcW w:w="603" w:type="dxa"/>
            <w:vMerge/>
            <w:tcBorders>
              <w:left w:val="single" w:sz="4" w:space="0" w:color="FFFFFF" w:themeColor="background1"/>
            </w:tcBorders>
            <w:vAlign w:val="center"/>
          </w:tcPr>
          <w:p w14:paraId="040E60D9" w14:textId="77777777" w:rsidR="007C4F32" w:rsidRPr="00E25B8F" w:rsidRDefault="007C4F32" w:rsidP="000D08E9">
            <w:pPr>
              <w:rPr>
                <w:rFonts w:ascii="Tahoma" w:hAnsi="Tahoma" w:cs="Tahoma"/>
                <w:color w:val="000000" w:themeColor="text1"/>
                <w:sz w:val="16"/>
                <w:szCs w:val="16"/>
              </w:rPr>
            </w:pPr>
          </w:p>
        </w:tc>
        <w:tc>
          <w:tcPr>
            <w:tcW w:w="1348" w:type="dxa"/>
            <w:vMerge/>
            <w:vAlign w:val="center"/>
          </w:tcPr>
          <w:p w14:paraId="36A607E6" w14:textId="77777777" w:rsidR="007C4F32" w:rsidRPr="00E25B8F" w:rsidRDefault="007C4F32" w:rsidP="003C3121">
            <w:pPr>
              <w:rPr>
                <w:rFonts w:ascii="Tahoma" w:hAnsi="Tahoma" w:cs="Tahoma"/>
                <w:color w:val="000000" w:themeColor="text1"/>
                <w:sz w:val="16"/>
                <w:szCs w:val="16"/>
              </w:rPr>
            </w:pPr>
          </w:p>
        </w:tc>
        <w:tc>
          <w:tcPr>
            <w:tcW w:w="1320" w:type="dxa"/>
            <w:vMerge/>
            <w:vAlign w:val="center"/>
          </w:tcPr>
          <w:p w14:paraId="1A89DCB2" w14:textId="77777777" w:rsidR="007C4F32" w:rsidRPr="00E25B8F" w:rsidRDefault="007C4F32" w:rsidP="003C3121">
            <w:pPr>
              <w:rPr>
                <w:rFonts w:ascii="Tahoma" w:hAnsi="Tahoma" w:cs="Tahoma"/>
                <w:color w:val="000000" w:themeColor="text1"/>
                <w:sz w:val="16"/>
                <w:szCs w:val="16"/>
              </w:rPr>
            </w:pPr>
          </w:p>
        </w:tc>
        <w:tc>
          <w:tcPr>
            <w:tcW w:w="2608" w:type="dxa"/>
            <w:vAlign w:val="center"/>
          </w:tcPr>
          <w:p w14:paraId="35E45FD9"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Mettl3 knockdown</w:t>
            </w:r>
          </w:p>
        </w:tc>
        <w:tc>
          <w:tcPr>
            <w:tcW w:w="1072" w:type="dxa"/>
            <w:vAlign w:val="center"/>
          </w:tcPr>
          <w:p w14:paraId="153DD0BD"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9</w:t>
            </w:r>
          </w:p>
        </w:tc>
        <w:tc>
          <w:tcPr>
            <w:tcW w:w="1339" w:type="dxa"/>
            <w:vMerge/>
            <w:tcBorders>
              <w:right w:val="single" w:sz="4" w:space="0" w:color="FFFFFF" w:themeColor="background1"/>
            </w:tcBorders>
            <w:vAlign w:val="center"/>
          </w:tcPr>
          <w:p w14:paraId="7F7DB261" w14:textId="77777777" w:rsidR="007C4F32" w:rsidRPr="00E25B8F" w:rsidRDefault="007C4F32" w:rsidP="003C3121">
            <w:pPr>
              <w:rPr>
                <w:rFonts w:ascii="Tahoma" w:hAnsi="Tahoma" w:cs="Tahoma"/>
                <w:color w:val="000000" w:themeColor="text1"/>
                <w:sz w:val="16"/>
                <w:szCs w:val="16"/>
              </w:rPr>
            </w:pPr>
          </w:p>
        </w:tc>
      </w:tr>
      <w:tr w:rsidR="00E25B8F" w:rsidRPr="00E25B8F" w14:paraId="5DC1E25F" w14:textId="77777777" w:rsidTr="009C3A2D">
        <w:tc>
          <w:tcPr>
            <w:tcW w:w="603" w:type="dxa"/>
            <w:vMerge w:val="restart"/>
            <w:tcBorders>
              <w:left w:val="single" w:sz="4" w:space="0" w:color="FFFFFF" w:themeColor="background1"/>
            </w:tcBorders>
            <w:vAlign w:val="center"/>
          </w:tcPr>
          <w:p w14:paraId="40163636"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2</w:t>
            </w:r>
          </w:p>
        </w:tc>
        <w:tc>
          <w:tcPr>
            <w:tcW w:w="1348" w:type="dxa"/>
            <w:vMerge w:val="restart"/>
            <w:vAlign w:val="center"/>
          </w:tcPr>
          <w:p w14:paraId="2F2A7E99"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GSE55572</w:t>
            </w:r>
          </w:p>
        </w:tc>
        <w:tc>
          <w:tcPr>
            <w:tcW w:w="1320" w:type="dxa"/>
            <w:vMerge w:val="restart"/>
            <w:vAlign w:val="center"/>
          </w:tcPr>
          <w:p w14:paraId="0C478A47"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HEK293T</w:t>
            </w:r>
          </w:p>
        </w:tc>
        <w:tc>
          <w:tcPr>
            <w:tcW w:w="2608" w:type="dxa"/>
            <w:vAlign w:val="center"/>
          </w:tcPr>
          <w:p w14:paraId="2F907F57"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1072" w:type="dxa"/>
            <w:vAlign w:val="center"/>
          </w:tcPr>
          <w:p w14:paraId="5571F343"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14</w:t>
            </w:r>
          </w:p>
        </w:tc>
        <w:tc>
          <w:tcPr>
            <w:tcW w:w="1339" w:type="dxa"/>
            <w:vMerge w:val="restart"/>
            <w:tcBorders>
              <w:right w:val="single" w:sz="4" w:space="0" w:color="FFFFFF" w:themeColor="background1"/>
            </w:tcBorders>
            <w:vAlign w:val="center"/>
          </w:tcPr>
          <w:p w14:paraId="0F8E3632" w14:textId="0C83678E"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fldData xml:space="preserve">PEVuZE5vdGU+PENpdGU+PEF1dGhvcj5TY2h3YXJ0ejwvQXV0aG9yPjxZZWFyPjIwMTQ8L1llYXI+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</w:fldData>
              </w:fldChar>
            </w:r>
            <w:r w:rsidR="00A72F7B" w:rsidRPr="00E25B8F">
              <w:rPr>
                <w:rFonts w:ascii="Tahoma" w:hAnsi="Tahoma" w:cs="Tahoma"/>
                <w:color w:val="000000" w:themeColor="text1"/>
                <w:sz w:val="16"/>
                <w:szCs w:val="16"/>
              </w:rPr>
              <w:instrText xml:space="preserve"> ADDIN EN.CITE </w:instrText>
            </w:r>
            <w:r w:rsidR="00A72F7B" w:rsidRPr="00E25B8F">
              <w:rPr>
                <w:rFonts w:ascii="Tahoma" w:hAnsi="Tahoma" w:cs="Tahoma"/>
                <w:color w:val="000000" w:themeColor="text1"/>
                <w:sz w:val="16"/>
                <w:szCs w:val="16"/>
              </w:rPr>
              <w:fldChar w:fldCharType="begin">
                <w:fldData xml:space="preserve">PEVuZE5vdGU+PENpdGU+PEF1dGhvcj5TY2h3YXJ0ejwvQXV0aG9yPjxZZWFyPjIwMTQ8L1llYXI+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</w:fldData>
              </w:fldChar>
            </w:r>
            <w:r w:rsidR="00A72F7B" w:rsidRPr="00E25B8F">
              <w:rPr>
                <w:rFonts w:ascii="Tahoma" w:hAnsi="Tahoma" w:cs="Tahoma"/>
                <w:color w:val="000000" w:themeColor="text1"/>
                <w:sz w:val="16"/>
                <w:szCs w:val="16"/>
              </w:rPr>
              <w:instrText xml:space="preserve"> ADDIN EN.CITE.DATA </w:instrText>
            </w:r>
            <w:r w:rsidR="00A72F7B" w:rsidRPr="00E25B8F">
              <w:rPr>
                <w:rFonts w:ascii="Tahoma" w:hAnsi="Tahoma" w:cs="Tahoma"/>
                <w:color w:val="000000" w:themeColor="text1"/>
                <w:sz w:val="16"/>
                <w:szCs w:val="16"/>
              </w:rPr>
            </w:r>
            <w:r w:rsidR="00A72F7B" w:rsidRPr="00E25B8F">
              <w:rPr>
                <w:rFonts w:ascii="Tahoma" w:hAnsi="Tahoma" w:cs="Tahoma"/>
                <w:color w:val="000000" w:themeColor="text1"/>
                <w:sz w:val="16"/>
                <w:szCs w:val="16"/>
              </w:rPr>
              <w:fldChar w:fldCharType="end"/>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separate"/>
            </w:r>
            <w:r w:rsidR="00A72F7B" w:rsidRPr="00E25B8F">
              <w:rPr>
                <w:rFonts w:ascii="Tahoma" w:hAnsi="Tahoma" w:cs="Tahoma"/>
                <w:noProof/>
                <w:color w:val="000000" w:themeColor="text1"/>
                <w:sz w:val="16"/>
                <w:szCs w:val="16"/>
              </w:rPr>
              <w:t>[</w:t>
            </w:r>
            <w:hyperlink w:anchor="_ENREF_38" w:tooltip="Schwartz, 2014 #60" w:history="1">
              <w:r w:rsidR="00A72F7B" w:rsidRPr="00E25B8F">
                <w:rPr>
                  <w:rFonts w:ascii="Tahoma" w:hAnsi="Tahoma" w:cs="Tahoma"/>
                  <w:noProof/>
                  <w:color w:val="000000" w:themeColor="text1"/>
                  <w:sz w:val="16"/>
                  <w:szCs w:val="16"/>
                </w:rPr>
                <w:t>38</w:t>
              </w:r>
            </w:hyperlink>
            <w:r w:rsidR="00A72F7B"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43D98801" w14:textId="77777777" w:rsidTr="009C3A2D">
        <w:tc>
          <w:tcPr>
            <w:tcW w:w="603" w:type="dxa"/>
            <w:vMerge/>
            <w:tcBorders>
              <w:left w:val="single" w:sz="4" w:space="0" w:color="FFFFFF" w:themeColor="background1"/>
            </w:tcBorders>
            <w:vAlign w:val="center"/>
          </w:tcPr>
          <w:p w14:paraId="721637EA" w14:textId="77777777" w:rsidR="007C4F32" w:rsidRPr="00E25B8F" w:rsidRDefault="007C4F32" w:rsidP="000D08E9">
            <w:pPr>
              <w:rPr>
                <w:rFonts w:ascii="Tahoma" w:hAnsi="Tahoma" w:cs="Tahoma"/>
                <w:color w:val="000000" w:themeColor="text1"/>
                <w:sz w:val="16"/>
                <w:szCs w:val="16"/>
              </w:rPr>
            </w:pPr>
          </w:p>
        </w:tc>
        <w:tc>
          <w:tcPr>
            <w:tcW w:w="1348" w:type="dxa"/>
            <w:vMerge/>
            <w:vAlign w:val="center"/>
          </w:tcPr>
          <w:p w14:paraId="596C114E" w14:textId="77777777" w:rsidR="007C4F32" w:rsidRPr="00E25B8F" w:rsidRDefault="007C4F32" w:rsidP="003C3121">
            <w:pPr>
              <w:rPr>
                <w:rFonts w:ascii="Tahoma" w:hAnsi="Tahoma" w:cs="Tahoma"/>
                <w:color w:val="000000" w:themeColor="text1"/>
                <w:sz w:val="16"/>
                <w:szCs w:val="16"/>
              </w:rPr>
            </w:pPr>
          </w:p>
        </w:tc>
        <w:tc>
          <w:tcPr>
            <w:tcW w:w="1320" w:type="dxa"/>
            <w:vMerge/>
            <w:vAlign w:val="center"/>
          </w:tcPr>
          <w:p w14:paraId="21E0BC92" w14:textId="77777777" w:rsidR="007C4F32" w:rsidRPr="00E25B8F" w:rsidRDefault="007C4F32" w:rsidP="003C3121">
            <w:pPr>
              <w:rPr>
                <w:rFonts w:ascii="Tahoma" w:hAnsi="Tahoma" w:cs="Tahoma"/>
                <w:color w:val="000000" w:themeColor="text1"/>
                <w:sz w:val="16"/>
                <w:szCs w:val="16"/>
              </w:rPr>
            </w:pPr>
          </w:p>
        </w:tc>
        <w:tc>
          <w:tcPr>
            <w:tcW w:w="2608" w:type="dxa"/>
            <w:vAlign w:val="center"/>
          </w:tcPr>
          <w:p w14:paraId="45AF01B5"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Mettl3 knockdown</w:t>
            </w:r>
          </w:p>
        </w:tc>
        <w:tc>
          <w:tcPr>
            <w:tcW w:w="1072" w:type="dxa"/>
            <w:vAlign w:val="center"/>
          </w:tcPr>
          <w:p w14:paraId="65E16055"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15</w:t>
            </w:r>
          </w:p>
        </w:tc>
        <w:tc>
          <w:tcPr>
            <w:tcW w:w="1339" w:type="dxa"/>
            <w:vMerge/>
            <w:tcBorders>
              <w:right w:val="single" w:sz="4" w:space="0" w:color="FFFFFF" w:themeColor="background1"/>
            </w:tcBorders>
          </w:tcPr>
          <w:p w14:paraId="12398615" w14:textId="77777777" w:rsidR="007C4F32" w:rsidRPr="00E25B8F" w:rsidRDefault="007C4F32" w:rsidP="000D08E9">
            <w:pPr>
              <w:rPr>
                <w:rFonts w:ascii="Tahoma" w:hAnsi="Tahoma" w:cs="Tahoma"/>
                <w:color w:val="000000" w:themeColor="text1"/>
                <w:sz w:val="16"/>
                <w:szCs w:val="16"/>
              </w:rPr>
            </w:pPr>
          </w:p>
        </w:tc>
      </w:tr>
      <w:tr w:rsidR="00E25B8F" w:rsidRPr="00E25B8F" w14:paraId="70B5B2B2" w14:textId="77777777" w:rsidTr="009C3A2D">
        <w:tc>
          <w:tcPr>
            <w:tcW w:w="603" w:type="dxa"/>
            <w:vMerge w:val="restart"/>
            <w:tcBorders>
              <w:left w:val="single" w:sz="4" w:space="0" w:color="FFFFFF" w:themeColor="background1"/>
            </w:tcBorders>
            <w:vAlign w:val="center"/>
          </w:tcPr>
          <w:p w14:paraId="0B4366EF"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3</w:t>
            </w:r>
          </w:p>
        </w:tc>
        <w:tc>
          <w:tcPr>
            <w:tcW w:w="1348" w:type="dxa"/>
            <w:vMerge w:val="restart"/>
            <w:vAlign w:val="center"/>
          </w:tcPr>
          <w:p w14:paraId="33D086C3"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GSE55572</w:t>
            </w:r>
          </w:p>
        </w:tc>
        <w:tc>
          <w:tcPr>
            <w:tcW w:w="1320" w:type="dxa"/>
            <w:vMerge w:val="restart"/>
            <w:vAlign w:val="center"/>
          </w:tcPr>
          <w:p w14:paraId="61CEB98F" w14:textId="77777777" w:rsidR="007C4F32" w:rsidRPr="00E25B8F" w:rsidRDefault="007C4F32" w:rsidP="003C3121">
            <w:pPr>
              <w:rPr>
                <w:rFonts w:ascii="Tahoma" w:eastAsia="Times New Roman" w:hAnsi="Tahoma" w:cs="Tahoma"/>
                <w:color w:val="000000" w:themeColor="text1"/>
                <w:sz w:val="16"/>
                <w:szCs w:val="16"/>
              </w:rPr>
            </w:pPr>
            <w:r w:rsidRPr="00E25B8F">
              <w:rPr>
                <w:rFonts w:ascii="Tahoma" w:eastAsia="Times New Roman" w:hAnsi="Tahoma" w:cs="Tahoma"/>
                <w:color w:val="000000" w:themeColor="text1"/>
                <w:sz w:val="16"/>
                <w:szCs w:val="16"/>
              </w:rPr>
              <w:t>A549</w:t>
            </w:r>
          </w:p>
        </w:tc>
        <w:tc>
          <w:tcPr>
            <w:tcW w:w="2608" w:type="dxa"/>
            <w:vAlign w:val="center"/>
          </w:tcPr>
          <w:p w14:paraId="52B1912B"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1072" w:type="dxa"/>
            <w:vAlign w:val="center"/>
          </w:tcPr>
          <w:p w14:paraId="011AFFE2"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17</w:t>
            </w:r>
          </w:p>
        </w:tc>
        <w:tc>
          <w:tcPr>
            <w:tcW w:w="1339" w:type="dxa"/>
            <w:vMerge/>
            <w:tcBorders>
              <w:right w:val="single" w:sz="4" w:space="0" w:color="FFFFFF" w:themeColor="background1"/>
            </w:tcBorders>
          </w:tcPr>
          <w:p w14:paraId="03D72BBD" w14:textId="77777777" w:rsidR="007C4F32" w:rsidRPr="00E25B8F" w:rsidRDefault="007C4F32" w:rsidP="000D08E9">
            <w:pPr>
              <w:rPr>
                <w:rFonts w:ascii="Tahoma" w:hAnsi="Tahoma" w:cs="Tahoma"/>
                <w:color w:val="000000" w:themeColor="text1"/>
                <w:sz w:val="16"/>
                <w:szCs w:val="16"/>
              </w:rPr>
            </w:pPr>
          </w:p>
        </w:tc>
      </w:tr>
      <w:tr w:rsidR="00E25B8F" w:rsidRPr="00E25B8F" w14:paraId="79A7ECDF" w14:textId="77777777" w:rsidTr="009C3A2D">
        <w:tc>
          <w:tcPr>
            <w:tcW w:w="603" w:type="dxa"/>
            <w:vMerge/>
            <w:tcBorders>
              <w:left w:val="single" w:sz="4" w:space="0" w:color="FFFFFF" w:themeColor="background1"/>
            </w:tcBorders>
            <w:vAlign w:val="center"/>
          </w:tcPr>
          <w:p w14:paraId="0595557B" w14:textId="77777777" w:rsidR="007C4F32" w:rsidRPr="00E25B8F" w:rsidRDefault="007C4F32" w:rsidP="000D08E9">
            <w:pPr>
              <w:rPr>
                <w:rFonts w:ascii="Tahoma" w:hAnsi="Tahoma" w:cs="Tahoma"/>
                <w:color w:val="000000" w:themeColor="text1"/>
                <w:sz w:val="16"/>
                <w:szCs w:val="16"/>
              </w:rPr>
            </w:pPr>
          </w:p>
        </w:tc>
        <w:tc>
          <w:tcPr>
            <w:tcW w:w="1348" w:type="dxa"/>
            <w:vMerge/>
            <w:vAlign w:val="center"/>
          </w:tcPr>
          <w:p w14:paraId="4CFCF8D2" w14:textId="77777777" w:rsidR="007C4F32" w:rsidRPr="00E25B8F" w:rsidRDefault="007C4F32" w:rsidP="003C3121">
            <w:pPr>
              <w:rPr>
                <w:rFonts w:ascii="Tahoma" w:hAnsi="Tahoma" w:cs="Tahoma"/>
                <w:color w:val="000000" w:themeColor="text1"/>
                <w:sz w:val="16"/>
                <w:szCs w:val="16"/>
              </w:rPr>
            </w:pPr>
          </w:p>
        </w:tc>
        <w:tc>
          <w:tcPr>
            <w:tcW w:w="1320" w:type="dxa"/>
            <w:vMerge/>
            <w:vAlign w:val="center"/>
          </w:tcPr>
          <w:p w14:paraId="1FE25F6A" w14:textId="77777777" w:rsidR="007C4F32" w:rsidRPr="00E25B8F" w:rsidRDefault="007C4F32" w:rsidP="003C3121">
            <w:pPr>
              <w:rPr>
                <w:rFonts w:ascii="Tahoma" w:hAnsi="Tahoma" w:cs="Tahoma"/>
                <w:color w:val="000000" w:themeColor="text1"/>
                <w:sz w:val="16"/>
                <w:szCs w:val="16"/>
              </w:rPr>
            </w:pPr>
          </w:p>
        </w:tc>
        <w:tc>
          <w:tcPr>
            <w:tcW w:w="2608" w:type="dxa"/>
            <w:vAlign w:val="center"/>
          </w:tcPr>
          <w:p w14:paraId="4A733827"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Mettl3 knockdown</w:t>
            </w:r>
          </w:p>
        </w:tc>
        <w:tc>
          <w:tcPr>
            <w:tcW w:w="1072" w:type="dxa"/>
            <w:vAlign w:val="center"/>
          </w:tcPr>
          <w:p w14:paraId="413E176B"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18</w:t>
            </w:r>
          </w:p>
        </w:tc>
        <w:tc>
          <w:tcPr>
            <w:tcW w:w="1339" w:type="dxa"/>
            <w:vMerge/>
            <w:tcBorders>
              <w:right w:val="single" w:sz="4" w:space="0" w:color="FFFFFF" w:themeColor="background1"/>
            </w:tcBorders>
          </w:tcPr>
          <w:p w14:paraId="06154941" w14:textId="77777777" w:rsidR="007C4F32" w:rsidRPr="00E25B8F" w:rsidRDefault="007C4F32" w:rsidP="000D08E9">
            <w:pPr>
              <w:rPr>
                <w:rFonts w:ascii="Tahoma" w:hAnsi="Tahoma" w:cs="Tahoma"/>
                <w:color w:val="000000" w:themeColor="text1"/>
                <w:sz w:val="16"/>
                <w:szCs w:val="16"/>
              </w:rPr>
            </w:pPr>
          </w:p>
        </w:tc>
      </w:tr>
      <w:tr w:rsidR="00E25B8F" w:rsidRPr="00E25B8F" w14:paraId="229F4411" w14:textId="77777777" w:rsidTr="009C3A2D">
        <w:tc>
          <w:tcPr>
            <w:tcW w:w="603" w:type="dxa"/>
            <w:vMerge w:val="restart"/>
            <w:tcBorders>
              <w:left w:val="single" w:sz="4" w:space="0" w:color="FFFFFF" w:themeColor="background1"/>
            </w:tcBorders>
            <w:vAlign w:val="center"/>
          </w:tcPr>
          <w:p w14:paraId="3A3711EF"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4</w:t>
            </w:r>
          </w:p>
        </w:tc>
        <w:tc>
          <w:tcPr>
            <w:tcW w:w="1348" w:type="dxa"/>
            <w:vMerge w:val="restart"/>
            <w:vAlign w:val="center"/>
          </w:tcPr>
          <w:p w14:paraId="6DB7DF74"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GSE94808</w:t>
            </w:r>
          </w:p>
        </w:tc>
        <w:tc>
          <w:tcPr>
            <w:tcW w:w="1320" w:type="dxa"/>
            <w:vMerge w:val="restart"/>
            <w:vAlign w:val="center"/>
          </w:tcPr>
          <w:p w14:paraId="420458FB" w14:textId="77777777" w:rsidR="007C4F32" w:rsidRPr="00E25B8F" w:rsidRDefault="007C4F32" w:rsidP="003C3121">
            <w:pPr>
              <w:rPr>
                <w:rFonts w:ascii="Tahoma" w:eastAsia="Times New Roman" w:hAnsi="Tahoma" w:cs="Tahoma"/>
                <w:color w:val="000000" w:themeColor="text1"/>
                <w:sz w:val="16"/>
                <w:szCs w:val="16"/>
              </w:rPr>
            </w:pPr>
            <w:r w:rsidRPr="00E25B8F">
              <w:rPr>
                <w:rFonts w:ascii="Tahoma" w:eastAsia="Times New Roman" w:hAnsi="Tahoma" w:cs="Tahoma"/>
                <w:color w:val="000000" w:themeColor="text1"/>
                <w:sz w:val="16"/>
                <w:szCs w:val="16"/>
              </w:rPr>
              <w:t>GSC</w:t>
            </w:r>
          </w:p>
        </w:tc>
        <w:tc>
          <w:tcPr>
            <w:tcW w:w="2608" w:type="dxa"/>
            <w:vAlign w:val="center"/>
          </w:tcPr>
          <w:p w14:paraId="3BD66821"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1072" w:type="dxa"/>
            <w:vAlign w:val="center"/>
          </w:tcPr>
          <w:p w14:paraId="2B6596C0"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29</w:t>
            </w:r>
          </w:p>
        </w:tc>
        <w:tc>
          <w:tcPr>
            <w:tcW w:w="1339" w:type="dxa"/>
            <w:vMerge w:val="restart"/>
            <w:tcBorders>
              <w:right w:val="single" w:sz="4" w:space="0" w:color="FFFFFF" w:themeColor="background1"/>
            </w:tcBorders>
            <w:vAlign w:val="center"/>
          </w:tcPr>
          <w:p w14:paraId="735518A4" w14:textId="7AF9F424"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fldData xml:space="preserve">PEVuZE5vdGU+PENpdGU+PEF1dGhvcj5DdWk8L0F1dGhvcj48WWVhcj4yMDE3PC9ZZWFyPjxSZWNO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</w:fldData>
              </w:fldChar>
            </w:r>
            <w:r w:rsidRPr="00E25B8F">
              <w:rPr>
                <w:rFonts w:ascii="Tahoma" w:hAnsi="Tahoma" w:cs="Tahoma"/>
                <w:color w:val="000000" w:themeColor="text1"/>
                <w:sz w:val="16"/>
                <w:szCs w:val="16"/>
              </w:rPr>
              <w:instrText xml:space="preserve"> ADDIN EN.CITE </w:instrText>
            </w:r>
            <w:r w:rsidRPr="00E25B8F">
              <w:rPr>
                <w:rFonts w:ascii="Tahoma" w:hAnsi="Tahoma" w:cs="Tahoma"/>
                <w:color w:val="000000" w:themeColor="text1"/>
                <w:sz w:val="16"/>
                <w:szCs w:val="16"/>
              </w:rPr>
              <w:fldChar w:fldCharType="begin">
                <w:fldData xml:space="preserve">PEVuZE5vdGU+PENpdGU+PEF1dGhvcj5DdWk8L0F1dGhvcj48WWVhcj4yMDE3PC9ZZWFyPjxSZWNO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</w:fldData>
              </w:fldChar>
            </w:r>
            <w:r w:rsidRPr="00E25B8F">
              <w:rPr>
                <w:rFonts w:ascii="Tahoma" w:hAnsi="Tahoma" w:cs="Tahoma"/>
                <w:color w:val="000000" w:themeColor="text1"/>
                <w:sz w:val="16"/>
                <w:szCs w:val="16"/>
              </w:rPr>
              <w:instrText xml:space="preserve"> ADDIN EN.CITE.DATA </w:instrText>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end"/>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separate"/>
            </w:r>
            <w:r w:rsidRPr="00E25B8F">
              <w:rPr>
                <w:rFonts w:ascii="Tahoma" w:hAnsi="Tahoma" w:cs="Tahoma"/>
                <w:noProof/>
                <w:color w:val="000000" w:themeColor="text1"/>
                <w:sz w:val="16"/>
                <w:szCs w:val="16"/>
              </w:rPr>
              <w:t>[</w:t>
            </w:r>
            <w:hyperlink w:anchor="_ENREF_2" w:tooltip="Cui, 2017 #106" w:history="1">
              <w:r w:rsidR="00A72F7B" w:rsidRPr="00E25B8F">
                <w:rPr>
                  <w:rFonts w:ascii="Tahoma" w:hAnsi="Tahoma" w:cs="Tahoma"/>
                  <w:noProof/>
                  <w:color w:val="000000" w:themeColor="text1"/>
                  <w:sz w:val="16"/>
                  <w:szCs w:val="16"/>
                </w:rPr>
                <w:t>2</w:t>
              </w:r>
            </w:hyperlink>
            <w:r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1218699B" w14:textId="77777777" w:rsidTr="009C3A2D">
        <w:tc>
          <w:tcPr>
            <w:tcW w:w="603" w:type="dxa"/>
            <w:vMerge/>
            <w:tcBorders>
              <w:left w:val="single" w:sz="4" w:space="0" w:color="FFFFFF" w:themeColor="background1"/>
            </w:tcBorders>
            <w:vAlign w:val="center"/>
          </w:tcPr>
          <w:p w14:paraId="5302F6A6" w14:textId="77777777" w:rsidR="007C4F32" w:rsidRPr="00E25B8F" w:rsidRDefault="007C4F32" w:rsidP="000D08E9">
            <w:pPr>
              <w:rPr>
                <w:rFonts w:ascii="Tahoma" w:hAnsi="Tahoma" w:cs="Tahoma"/>
                <w:color w:val="000000" w:themeColor="text1"/>
                <w:sz w:val="16"/>
                <w:szCs w:val="16"/>
              </w:rPr>
            </w:pPr>
          </w:p>
        </w:tc>
        <w:tc>
          <w:tcPr>
            <w:tcW w:w="1348" w:type="dxa"/>
            <w:vMerge/>
            <w:vAlign w:val="center"/>
          </w:tcPr>
          <w:p w14:paraId="33BD1A2B" w14:textId="77777777" w:rsidR="007C4F32" w:rsidRPr="00E25B8F" w:rsidRDefault="007C4F32" w:rsidP="003C3121">
            <w:pPr>
              <w:rPr>
                <w:rFonts w:ascii="Tahoma" w:hAnsi="Tahoma" w:cs="Tahoma"/>
                <w:color w:val="000000" w:themeColor="text1"/>
                <w:sz w:val="16"/>
                <w:szCs w:val="16"/>
              </w:rPr>
            </w:pPr>
          </w:p>
        </w:tc>
        <w:tc>
          <w:tcPr>
            <w:tcW w:w="1320" w:type="dxa"/>
            <w:vMerge/>
            <w:vAlign w:val="center"/>
          </w:tcPr>
          <w:p w14:paraId="78A1B19E" w14:textId="77777777" w:rsidR="007C4F32" w:rsidRPr="00E25B8F" w:rsidRDefault="007C4F32" w:rsidP="003C3121">
            <w:pPr>
              <w:rPr>
                <w:rFonts w:ascii="Tahoma" w:hAnsi="Tahoma" w:cs="Tahoma"/>
                <w:color w:val="000000" w:themeColor="text1"/>
                <w:sz w:val="16"/>
                <w:szCs w:val="16"/>
              </w:rPr>
            </w:pPr>
          </w:p>
        </w:tc>
        <w:tc>
          <w:tcPr>
            <w:tcW w:w="2608" w:type="dxa"/>
            <w:vAlign w:val="center"/>
          </w:tcPr>
          <w:p w14:paraId="6E27FDF8"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Mettl3 knockdown</w:t>
            </w:r>
          </w:p>
        </w:tc>
        <w:tc>
          <w:tcPr>
            <w:tcW w:w="1072" w:type="dxa"/>
            <w:vAlign w:val="center"/>
          </w:tcPr>
          <w:p w14:paraId="0F4711CD"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30</w:t>
            </w:r>
          </w:p>
        </w:tc>
        <w:tc>
          <w:tcPr>
            <w:tcW w:w="1339" w:type="dxa"/>
            <w:vMerge/>
            <w:tcBorders>
              <w:right w:val="single" w:sz="4" w:space="0" w:color="FFFFFF" w:themeColor="background1"/>
            </w:tcBorders>
            <w:vAlign w:val="center"/>
          </w:tcPr>
          <w:p w14:paraId="34829EF2" w14:textId="77777777" w:rsidR="007C4F32" w:rsidRPr="00E25B8F" w:rsidRDefault="007C4F32" w:rsidP="003C3121">
            <w:pPr>
              <w:rPr>
                <w:rFonts w:ascii="Tahoma" w:hAnsi="Tahoma" w:cs="Tahoma"/>
                <w:color w:val="000000" w:themeColor="text1"/>
                <w:sz w:val="16"/>
                <w:szCs w:val="16"/>
              </w:rPr>
            </w:pPr>
          </w:p>
        </w:tc>
      </w:tr>
      <w:tr w:rsidR="00E25B8F" w:rsidRPr="00E25B8F" w14:paraId="3849A102" w14:textId="77777777" w:rsidTr="009C3A2D">
        <w:tc>
          <w:tcPr>
            <w:tcW w:w="603" w:type="dxa"/>
            <w:vMerge w:val="restart"/>
            <w:tcBorders>
              <w:left w:val="single" w:sz="4" w:space="0" w:color="FFFFFF" w:themeColor="background1"/>
            </w:tcBorders>
            <w:vAlign w:val="center"/>
          </w:tcPr>
          <w:p w14:paraId="4D9821EB"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5</w:t>
            </w:r>
          </w:p>
        </w:tc>
        <w:tc>
          <w:tcPr>
            <w:tcW w:w="1348" w:type="dxa"/>
            <w:vMerge w:val="restart"/>
            <w:vAlign w:val="center"/>
          </w:tcPr>
          <w:p w14:paraId="605A2091"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GSE94613</w:t>
            </w:r>
          </w:p>
        </w:tc>
        <w:tc>
          <w:tcPr>
            <w:tcW w:w="1320" w:type="dxa"/>
            <w:vMerge w:val="restart"/>
            <w:vAlign w:val="center"/>
          </w:tcPr>
          <w:p w14:paraId="7CA03F9A"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MOLM13</w:t>
            </w:r>
          </w:p>
        </w:tc>
        <w:tc>
          <w:tcPr>
            <w:tcW w:w="2608" w:type="dxa"/>
            <w:vAlign w:val="center"/>
          </w:tcPr>
          <w:p w14:paraId="2AB4EA7D"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1072" w:type="dxa"/>
            <w:vAlign w:val="center"/>
          </w:tcPr>
          <w:p w14:paraId="7994747B"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36</w:t>
            </w:r>
          </w:p>
        </w:tc>
        <w:tc>
          <w:tcPr>
            <w:tcW w:w="1339" w:type="dxa"/>
            <w:vMerge w:val="restart"/>
            <w:tcBorders>
              <w:right w:val="single" w:sz="4" w:space="0" w:color="FFFFFF" w:themeColor="background1"/>
            </w:tcBorders>
            <w:vAlign w:val="center"/>
          </w:tcPr>
          <w:p w14:paraId="4F457FEE" w14:textId="0D31B560"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fldData xml:space="preserve">PEVuZE5vdGU+PENpdGU+PEF1dGhvcj5CYXJiaWVyaTwvQXV0aG9yPjxZZWFyPjIwMTc8L1llYXI+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</w:fldData>
              </w:fldChar>
            </w:r>
            <w:r w:rsidR="00A72F7B" w:rsidRPr="00E25B8F">
              <w:rPr>
                <w:rFonts w:ascii="Tahoma" w:hAnsi="Tahoma" w:cs="Tahoma"/>
                <w:color w:val="000000" w:themeColor="text1"/>
                <w:sz w:val="16"/>
                <w:szCs w:val="16"/>
              </w:rPr>
              <w:instrText xml:space="preserve"> ADDIN EN.CITE </w:instrText>
            </w:r>
            <w:r w:rsidR="00A72F7B" w:rsidRPr="00E25B8F">
              <w:rPr>
                <w:rFonts w:ascii="Tahoma" w:hAnsi="Tahoma" w:cs="Tahoma"/>
                <w:color w:val="000000" w:themeColor="text1"/>
                <w:sz w:val="16"/>
                <w:szCs w:val="16"/>
              </w:rPr>
              <w:fldChar w:fldCharType="begin">
                <w:fldData xml:space="preserve">PEVuZE5vdGU+PENpdGU+PEF1dGhvcj5CYXJiaWVyaTwvQXV0aG9yPjxZZWFyPjIwMTc8L1llYXI+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</w:fldData>
              </w:fldChar>
            </w:r>
            <w:r w:rsidR="00A72F7B" w:rsidRPr="00E25B8F">
              <w:rPr>
                <w:rFonts w:ascii="Tahoma" w:hAnsi="Tahoma" w:cs="Tahoma"/>
                <w:color w:val="000000" w:themeColor="text1"/>
                <w:sz w:val="16"/>
                <w:szCs w:val="16"/>
              </w:rPr>
              <w:instrText xml:space="preserve"> ADDIN EN.CITE.DATA </w:instrText>
            </w:r>
            <w:r w:rsidR="00A72F7B" w:rsidRPr="00E25B8F">
              <w:rPr>
                <w:rFonts w:ascii="Tahoma" w:hAnsi="Tahoma" w:cs="Tahoma"/>
                <w:color w:val="000000" w:themeColor="text1"/>
                <w:sz w:val="16"/>
                <w:szCs w:val="16"/>
              </w:rPr>
            </w:r>
            <w:r w:rsidR="00A72F7B" w:rsidRPr="00E25B8F">
              <w:rPr>
                <w:rFonts w:ascii="Tahoma" w:hAnsi="Tahoma" w:cs="Tahoma"/>
                <w:color w:val="000000" w:themeColor="text1"/>
                <w:sz w:val="16"/>
                <w:szCs w:val="16"/>
              </w:rPr>
              <w:fldChar w:fldCharType="end"/>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separate"/>
            </w:r>
            <w:r w:rsidR="00A72F7B" w:rsidRPr="00E25B8F">
              <w:rPr>
                <w:rFonts w:ascii="Tahoma" w:hAnsi="Tahoma" w:cs="Tahoma"/>
                <w:noProof/>
                <w:color w:val="000000" w:themeColor="text1"/>
                <w:sz w:val="16"/>
                <w:szCs w:val="16"/>
              </w:rPr>
              <w:t>[</w:t>
            </w:r>
            <w:hyperlink w:anchor="_ENREF_42" w:tooltip="Barbieri, 2017 #87" w:history="1">
              <w:r w:rsidR="00A72F7B" w:rsidRPr="00E25B8F">
                <w:rPr>
                  <w:rFonts w:ascii="Tahoma" w:hAnsi="Tahoma" w:cs="Tahoma"/>
                  <w:noProof/>
                  <w:color w:val="000000" w:themeColor="text1"/>
                  <w:sz w:val="16"/>
                  <w:szCs w:val="16"/>
                </w:rPr>
                <w:t>42</w:t>
              </w:r>
            </w:hyperlink>
            <w:r w:rsidR="00A72F7B"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1397C38E" w14:textId="77777777" w:rsidTr="009C3A2D">
        <w:tc>
          <w:tcPr>
            <w:tcW w:w="603" w:type="dxa"/>
            <w:vMerge/>
            <w:tcBorders>
              <w:left w:val="single" w:sz="4" w:space="0" w:color="FFFFFF" w:themeColor="background1"/>
            </w:tcBorders>
            <w:vAlign w:val="center"/>
          </w:tcPr>
          <w:p w14:paraId="7BB29181" w14:textId="77777777" w:rsidR="007C4F32" w:rsidRPr="00E25B8F" w:rsidRDefault="007C4F32" w:rsidP="000D08E9">
            <w:pPr>
              <w:rPr>
                <w:rFonts w:ascii="Tahoma" w:hAnsi="Tahoma" w:cs="Tahoma"/>
                <w:color w:val="000000" w:themeColor="text1"/>
                <w:sz w:val="16"/>
                <w:szCs w:val="16"/>
              </w:rPr>
            </w:pPr>
          </w:p>
        </w:tc>
        <w:tc>
          <w:tcPr>
            <w:tcW w:w="1348" w:type="dxa"/>
            <w:vMerge/>
            <w:vAlign w:val="center"/>
          </w:tcPr>
          <w:p w14:paraId="0C850285" w14:textId="77777777" w:rsidR="007C4F32" w:rsidRPr="00E25B8F" w:rsidRDefault="007C4F32" w:rsidP="003C3121">
            <w:pPr>
              <w:rPr>
                <w:rFonts w:ascii="Tahoma" w:hAnsi="Tahoma" w:cs="Tahoma"/>
                <w:color w:val="000000" w:themeColor="text1"/>
                <w:sz w:val="16"/>
                <w:szCs w:val="16"/>
              </w:rPr>
            </w:pPr>
          </w:p>
        </w:tc>
        <w:tc>
          <w:tcPr>
            <w:tcW w:w="1320" w:type="dxa"/>
            <w:vMerge/>
            <w:vAlign w:val="center"/>
          </w:tcPr>
          <w:p w14:paraId="65BE5725" w14:textId="77777777" w:rsidR="007C4F32" w:rsidRPr="00E25B8F" w:rsidRDefault="007C4F32" w:rsidP="003C3121">
            <w:pPr>
              <w:rPr>
                <w:rFonts w:ascii="Tahoma" w:hAnsi="Tahoma" w:cs="Tahoma"/>
                <w:color w:val="000000" w:themeColor="text1"/>
                <w:sz w:val="16"/>
                <w:szCs w:val="16"/>
              </w:rPr>
            </w:pPr>
          </w:p>
        </w:tc>
        <w:tc>
          <w:tcPr>
            <w:tcW w:w="2608" w:type="dxa"/>
            <w:vAlign w:val="center"/>
          </w:tcPr>
          <w:p w14:paraId="5222146F"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Mettl3 knockdown</w:t>
            </w:r>
          </w:p>
        </w:tc>
        <w:tc>
          <w:tcPr>
            <w:tcW w:w="1072" w:type="dxa"/>
            <w:vAlign w:val="center"/>
          </w:tcPr>
          <w:p w14:paraId="0076D90B"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37</w:t>
            </w:r>
          </w:p>
        </w:tc>
        <w:tc>
          <w:tcPr>
            <w:tcW w:w="1339" w:type="dxa"/>
            <w:vMerge/>
            <w:tcBorders>
              <w:right w:val="single" w:sz="4" w:space="0" w:color="FFFFFF" w:themeColor="background1"/>
            </w:tcBorders>
            <w:vAlign w:val="center"/>
          </w:tcPr>
          <w:p w14:paraId="6A7131FE" w14:textId="77777777" w:rsidR="007C4F32" w:rsidRPr="00E25B8F" w:rsidRDefault="007C4F32" w:rsidP="003C3121">
            <w:pPr>
              <w:rPr>
                <w:rFonts w:ascii="Tahoma" w:hAnsi="Tahoma" w:cs="Tahoma"/>
                <w:color w:val="000000" w:themeColor="text1"/>
                <w:sz w:val="16"/>
                <w:szCs w:val="16"/>
              </w:rPr>
            </w:pPr>
          </w:p>
        </w:tc>
      </w:tr>
      <w:tr w:rsidR="00E25B8F" w:rsidRPr="00E25B8F" w14:paraId="39416EDB" w14:textId="77777777" w:rsidTr="009C3A2D">
        <w:tc>
          <w:tcPr>
            <w:tcW w:w="603" w:type="dxa"/>
            <w:vMerge w:val="restart"/>
            <w:tcBorders>
              <w:left w:val="single" w:sz="4" w:space="0" w:color="FFFFFF" w:themeColor="background1"/>
            </w:tcBorders>
            <w:vAlign w:val="center"/>
          </w:tcPr>
          <w:p w14:paraId="4035DB34"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6</w:t>
            </w:r>
          </w:p>
        </w:tc>
        <w:tc>
          <w:tcPr>
            <w:tcW w:w="1348" w:type="dxa"/>
            <w:vMerge w:val="restart"/>
            <w:vAlign w:val="center"/>
          </w:tcPr>
          <w:p w14:paraId="6D2731B4"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GSE110320</w:t>
            </w:r>
          </w:p>
        </w:tc>
        <w:tc>
          <w:tcPr>
            <w:tcW w:w="1320" w:type="dxa"/>
            <w:vMerge w:val="restart"/>
            <w:vAlign w:val="center"/>
          </w:tcPr>
          <w:p w14:paraId="13AAC21A"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HepG2</w:t>
            </w:r>
          </w:p>
        </w:tc>
        <w:tc>
          <w:tcPr>
            <w:tcW w:w="2608" w:type="dxa"/>
            <w:vAlign w:val="center"/>
          </w:tcPr>
          <w:p w14:paraId="18E50EBA"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1072" w:type="dxa"/>
            <w:vAlign w:val="center"/>
          </w:tcPr>
          <w:p w14:paraId="2672C0A6"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57</w:t>
            </w:r>
          </w:p>
        </w:tc>
        <w:tc>
          <w:tcPr>
            <w:tcW w:w="1339" w:type="dxa"/>
            <w:vMerge w:val="restart"/>
            <w:tcBorders>
              <w:right w:val="single" w:sz="4" w:space="0" w:color="FFFFFF" w:themeColor="background1"/>
            </w:tcBorders>
            <w:vAlign w:val="center"/>
          </w:tcPr>
          <w:p w14:paraId="1B557A4C" w14:textId="69B31075"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fldData xml:space="preserve">PEVuZE5vdGU+PENpdGU+PEF1dGhvcj5IdWFuZzwvQXV0aG9yPjxZZWFyPjIwMTk8L1llYXI+PFJl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</w:fldData>
              </w:fldChar>
            </w:r>
            <w:r w:rsidR="00A72F7B" w:rsidRPr="00E25B8F">
              <w:rPr>
                <w:rFonts w:ascii="Tahoma" w:hAnsi="Tahoma" w:cs="Tahoma"/>
                <w:color w:val="000000" w:themeColor="text1"/>
                <w:sz w:val="16"/>
                <w:szCs w:val="16"/>
              </w:rPr>
              <w:instrText xml:space="preserve"> ADDIN EN.CITE </w:instrText>
            </w:r>
            <w:r w:rsidR="00A72F7B" w:rsidRPr="00E25B8F">
              <w:rPr>
                <w:rFonts w:ascii="Tahoma" w:hAnsi="Tahoma" w:cs="Tahoma"/>
                <w:color w:val="000000" w:themeColor="text1"/>
                <w:sz w:val="16"/>
                <w:szCs w:val="16"/>
              </w:rPr>
              <w:fldChar w:fldCharType="begin">
                <w:fldData xml:space="preserve">PEVuZE5vdGU+PENpdGU+PEF1dGhvcj5IdWFuZzwvQXV0aG9yPjxZZWFyPjIwMTk8L1llYXI+PFJl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</w:fldData>
              </w:fldChar>
            </w:r>
            <w:r w:rsidR="00A72F7B" w:rsidRPr="00E25B8F">
              <w:rPr>
                <w:rFonts w:ascii="Tahoma" w:hAnsi="Tahoma" w:cs="Tahoma"/>
                <w:color w:val="000000" w:themeColor="text1"/>
                <w:sz w:val="16"/>
                <w:szCs w:val="16"/>
              </w:rPr>
              <w:instrText xml:space="preserve"> ADDIN EN.CITE.DATA </w:instrText>
            </w:r>
            <w:r w:rsidR="00A72F7B" w:rsidRPr="00E25B8F">
              <w:rPr>
                <w:rFonts w:ascii="Tahoma" w:hAnsi="Tahoma" w:cs="Tahoma"/>
                <w:color w:val="000000" w:themeColor="text1"/>
                <w:sz w:val="16"/>
                <w:szCs w:val="16"/>
              </w:rPr>
            </w:r>
            <w:r w:rsidR="00A72F7B" w:rsidRPr="00E25B8F">
              <w:rPr>
                <w:rFonts w:ascii="Tahoma" w:hAnsi="Tahoma" w:cs="Tahoma"/>
                <w:color w:val="000000" w:themeColor="text1"/>
                <w:sz w:val="16"/>
                <w:szCs w:val="16"/>
              </w:rPr>
              <w:fldChar w:fldCharType="end"/>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separate"/>
            </w:r>
            <w:r w:rsidR="00A72F7B" w:rsidRPr="00E25B8F">
              <w:rPr>
                <w:rFonts w:ascii="Tahoma" w:hAnsi="Tahoma" w:cs="Tahoma"/>
                <w:noProof/>
                <w:color w:val="000000" w:themeColor="text1"/>
                <w:sz w:val="16"/>
                <w:szCs w:val="16"/>
              </w:rPr>
              <w:t>[</w:t>
            </w:r>
            <w:hyperlink w:anchor="_ENREF_31" w:tooltip="Huang, 2019 #91" w:history="1">
              <w:r w:rsidR="00A72F7B" w:rsidRPr="00E25B8F">
                <w:rPr>
                  <w:rFonts w:ascii="Tahoma" w:hAnsi="Tahoma" w:cs="Tahoma"/>
                  <w:noProof/>
                  <w:color w:val="000000" w:themeColor="text1"/>
                  <w:sz w:val="16"/>
                  <w:szCs w:val="16"/>
                </w:rPr>
                <w:t>31</w:t>
              </w:r>
            </w:hyperlink>
            <w:r w:rsidR="00A72F7B"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60757929" w14:textId="77777777" w:rsidTr="009C3A2D">
        <w:tc>
          <w:tcPr>
            <w:tcW w:w="603" w:type="dxa"/>
            <w:vMerge/>
            <w:tcBorders>
              <w:left w:val="single" w:sz="4" w:space="0" w:color="FFFFFF" w:themeColor="background1"/>
            </w:tcBorders>
            <w:vAlign w:val="center"/>
          </w:tcPr>
          <w:p w14:paraId="1E4698B5" w14:textId="77777777" w:rsidR="007C4F32" w:rsidRPr="00E25B8F" w:rsidRDefault="007C4F32" w:rsidP="000D08E9">
            <w:pPr>
              <w:rPr>
                <w:rFonts w:ascii="Tahoma" w:hAnsi="Tahoma" w:cs="Tahoma"/>
                <w:color w:val="000000" w:themeColor="text1"/>
                <w:sz w:val="16"/>
                <w:szCs w:val="16"/>
              </w:rPr>
            </w:pPr>
          </w:p>
        </w:tc>
        <w:tc>
          <w:tcPr>
            <w:tcW w:w="1348" w:type="dxa"/>
            <w:vMerge/>
            <w:vAlign w:val="center"/>
          </w:tcPr>
          <w:p w14:paraId="155D26BB" w14:textId="77777777" w:rsidR="007C4F32" w:rsidRPr="00E25B8F" w:rsidRDefault="007C4F32" w:rsidP="003C3121">
            <w:pPr>
              <w:rPr>
                <w:rFonts w:ascii="Tahoma" w:hAnsi="Tahoma" w:cs="Tahoma"/>
                <w:color w:val="000000" w:themeColor="text1"/>
                <w:sz w:val="16"/>
                <w:szCs w:val="16"/>
              </w:rPr>
            </w:pPr>
          </w:p>
        </w:tc>
        <w:tc>
          <w:tcPr>
            <w:tcW w:w="1320" w:type="dxa"/>
            <w:vMerge/>
            <w:vAlign w:val="center"/>
          </w:tcPr>
          <w:p w14:paraId="31A398A5" w14:textId="77777777" w:rsidR="007C4F32" w:rsidRPr="00E25B8F" w:rsidRDefault="007C4F32" w:rsidP="003C3121">
            <w:pPr>
              <w:rPr>
                <w:rFonts w:ascii="Tahoma" w:hAnsi="Tahoma" w:cs="Tahoma"/>
                <w:color w:val="000000" w:themeColor="text1"/>
                <w:sz w:val="16"/>
                <w:szCs w:val="16"/>
              </w:rPr>
            </w:pPr>
          </w:p>
        </w:tc>
        <w:tc>
          <w:tcPr>
            <w:tcW w:w="2608" w:type="dxa"/>
            <w:vAlign w:val="center"/>
          </w:tcPr>
          <w:p w14:paraId="6C23BB12"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Mettl3 knockdown</w:t>
            </w:r>
          </w:p>
        </w:tc>
        <w:tc>
          <w:tcPr>
            <w:tcW w:w="1072" w:type="dxa"/>
            <w:vAlign w:val="center"/>
          </w:tcPr>
          <w:p w14:paraId="31CC862B"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58</w:t>
            </w:r>
          </w:p>
        </w:tc>
        <w:tc>
          <w:tcPr>
            <w:tcW w:w="1339" w:type="dxa"/>
            <w:vMerge/>
            <w:tcBorders>
              <w:right w:val="single" w:sz="4" w:space="0" w:color="FFFFFF" w:themeColor="background1"/>
            </w:tcBorders>
            <w:vAlign w:val="center"/>
          </w:tcPr>
          <w:p w14:paraId="0E43F75E" w14:textId="77777777" w:rsidR="007C4F32" w:rsidRPr="00E25B8F" w:rsidRDefault="007C4F32" w:rsidP="003C3121">
            <w:pPr>
              <w:rPr>
                <w:rFonts w:ascii="Tahoma" w:hAnsi="Tahoma" w:cs="Tahoma"/>
                <w:color w:val="000000" w:themeColor="text1"/>
                <w:sz w:val="16"/>
                <w:szCs w:val="16"/>
              </w:rPr>
            </w:pPr>
          </w:p>
        </w:tc>
      </w:tr>
      <w:tr w:rsidR="00E25B8F" w:rsidRPr="00E25B8F" w14:paraId="4FF2804D" w14:textId="77777777" w:rsidTr="009C3A2D">
        <w:tc>
          <w:tcPr>
            <w:tcW w:w="603" w:type="dxa"/>
            <w:vMerge w:val="restart"/>
            <w:tcBorders>
              <w:left w:val="single" w:sz="4" w:space="0" w:color="FFFFFF" w:themeColor="background1"/>
            </w:tcBorders>
            <w:vAlign w:val="center"/>
          </w:tcPr>
          <w:p w14:paraId="15B5F396"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7</w:t>
            </w:r>
          </w:p>
        </w:tc>
        <w:tc>
          <w:tcPr>
            <w:tcW w:w="1348" w:type="dxa"/>
            <w:vMerge w:val="restart"/>
            <w:vAlign w:val="center"/>
          </w:tcPr>
          <w:p w14:paraId="004E853B"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GSE132306</w:t>
            </w:r>
          </w:p>
        </w:tc>
        <w:tc>
          <w:tcPr>
            <w:tcW w:w="1320" w:type="dxa"/>
            <w:vMerge w:val="restart"/>
            <w:vAlign w:val="center"/>
          </w:tcPr>
          <w:p w14:paraId="5F59E3B3"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EndoC-bH1</w:t>
            </w:r>
          </w:p>
        </w:tc>
        <w:tc>
          <w:tcPr>
            <w:tcW w:w="2608" w:type="dxa"/>
            <w:vAlign w:val="center"/>
          </w:tcPr>
          <w:p w14:paraId="16813DDF"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1072" w:type="dxa"/>
            <w:vAlign w:val="center"/>
          </w:tcPr>
          <w:p w14:paraId="772F4ED4"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83</w:t>
            </w:r>
          </w:p>
        </w:tc>
        <w:tc>
          <w:tcPr>
            <w:tcW w:w="1339" w:type="dxa"/>
            <w:vMerge w:val="restart"/>
            <w:tcBorders>
              <w:right w:val="single" w:sz="4" w:space="0" w:color="FFFFFF" w:themeColor="background1"/>
            </w:tcBorders>
            <w:vAlign w:val="center"/>
          </w:tcPr>
          <w:p w14:paraId="6CF00B68" w14:textId="4722ADB0"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r>
            <w:r w:rsidR="00A72F7B" w:rsidRPr="00E25B8F">
              <w:rPr>
                <w:rFonts w:ascii="Tahoma" w:hAnsi="Tahoma" w:cs="Tahoma"/>
                <w:color w:val="000000" w:themeColor="text1"/>
                <w:sz w:val="16"/>
                <w:szCs w:val="16"/>
              </w:rPr>
              <w:instrText xml:space="preserve"> ADDIN EN.CITE &lt;EndNote&gt;&lt;Cite&gt;&lt;Author&gt;De Jesus&lt;/Author&gt;&lt;Year&gt;2019&lt;/Year&gt;&lt;RecNum&gt;107&lt;/RecNum&gt;&lt;DisplayText&gt;[43]&lt;/DisplayText&gt;&lt;record&gt;&lt;rec-number&gt;107&lt;/rec-number&gt;&lt;foreign-keys&gt;&lt;key app="EN" db-id="evaee9w5hp55w8exzdkpdrrrtp0x2ve5wrdw" timestamp="1595043481"&gt;107&lt;/key&gt;&lt;/foreign-keys&gt;&lt;ref-type name="Journal Article"&gt;17&lt;/ref-type&gt;&lt;contributors&gt;&lt;authors&gt;&lt;author&gt;De Jesus, D. F.&lt;/author&gt;&lt;author&gt;Zhang, Z.&lt;/author&gt;&lt;author&gt;Kahraman, S.&lt;/author&gt;&lt;author&gt;Brown, N. K.&lt;/author&gt;&lt;author&gt;Chen, M.&lt;/author&gt;&lt;author&gt;Hu, J.&lt;/author&gt;&lt;author&gt;Gupta, M. K.&lt;/author&gt;&lt;author&gt;He, C.&lt;/author&gt;&lt;author&gt;Kulkarni, R. N.&lt;/author&gt;&lt;/authors&gt;&lt;/contributors&gt;&lt;auth-address&gt;Islet Cell and Regenerative Biology, Joslin Diabetes Center, Department of Medicine, Brigham and Women&amp;apos;s Hospital, Harvard Stem Cell Institute, Harvard Medical School, Boston, MA 02215, USA.&amp;#xD;Department of Chemistry, Department of Biochemistry and Molecular Biology, and Institute for Biophysical Dynamics, The University of Chicago, Chicago, IL 60637, USA.&amp;#xD;Howard Hughes Medical Institute, The University of Chicago, Chicago, IL 60637, USA.&amp;#xD;Section of Genetic Medicine, Department of Medicine, Department of Human Genetics, The University of Chicago, Chicago, IL 60637, USA.&lt;/auth-address&gt;&lt;titles&gt;&lt;title&gt;m(6)A mRNA Methylation Regulates Human β-Cell Biology in Physiological States and in Type 2 Diabetes&lt;/title&gt;&lt;secondary-title&gt;Nat Metab&lt;/secondary-title&gt;&lt;/titles&gt;&lt;periodical&gt;&lt;full-title&gt;Nat Metab&lt;/full-title&gt;&lt;/periodical&gt;&lt;pages&gt;765-774&lt;/pages&gt;&lt;volume&gt;1&lt;/volume&gt;&lt;number&gt;8&lt;/number&gt;&lt;edition&gt;2019/12/24&lt;/edition&gt;&lt;dates&gt;&lt;year&gt;2019&lt;/year&gt;&lt;pub-dates&gt;&lt;date&gt;Aug&lt;/date&gt;&lt;/pub-dates&gt;&lt;/dates&gt;&lt;isbn&gt;2522-5812&lt;/isbn&gt;&lt;accession-num&gt;31867565&lt;/accession-num&gt;&lt;urls&gt;&lt;/urls&gt;&lt;custom2&gt;PMC6924515&lt;/custom2&gt;&lt;custom6&gt;NIHMS1532031 scientific advisory board of Accent Therapeutics Inc. The remaining authors have no conflicts of interest.&lt;/custom6&gt;&lt;electronic-resource-num&gt;10.1038/s42255-019-0089-9&lt;/electronic-resource-num&gt;&lt;remote-database-provider&gt;NLM&lt;/remote-database-provider&gt;&lt;language&gt;eng&lt;/language&gt;&lt;/record&gt;&lt;/Cite&gt;&lt;/EndNote&gt;</w:instrText>
            </w:r>
            <w:r w:rsidRPr="00E25B8F">
              <w:rPr>
                <w:rFonts w:ascii="Tahoma" w:hAnsi="Tahoma" w:cs="Tahoma"/>
                <w:color w:val="000000" w:themeColor="text1"/>
                <w:sz w:val="16"/>
                <w:szCs w:val="16"/>
              </w:rPr>
              <w:fldChar w:fldCharType="separate"/>
            </w:r>
            <w:r w:rsidR="00A72F7B" w:rsidRPr="00E25B8F">
              <w:rPr>
                <w:rFonts w:ascii="Tahoma" w:hAnsi="Tahoma" w:cs="Tahoma"/>
                <w:noProof/>
                <w:color w:val="000000" w:themeColor="text1"/>
                <w:sz w:val="16"/>
                <w:szCs w:val="16"/>
              </w:rPr>
              <w:t>[</w:t>
            </w:r>
            <w:hyperlink w:anchor="_ENREF_43" w:tooltip="De Jesus, 2019 #107" w:history="1">
              <w:r w:rsidR="00A72F7B" w:rsidRPr="00E25B8F">
                <w:rPr>
                  <w:rFonts w:ascii="Tahoma" w:hAnsi="Tahoma" w:cs="Tahoma"/>
                  <w:noProof/>
                  <w:color w:val="000000" w:themeColor="text1"/>
                  <w:sz w:val="16"/>
                  <w:szCs w:val="16"/>
                </w:rPr>
                <w:t>43</w:t>
              </w:r>
            </w:hyperlink>
            <w:r w:rsidR="00A72F7B"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2CFE7B75" w14:textId="77777777" w:rsidTr="009C3A2D">
        <w:tc>
          <w:tcPr>
            <w:tcW w:w="603" w:type="dxa"/>
            <w:vMerge/>
            <w:tcBorders>
              <w:left w:val="single" w:sz="4" w:space="0" w:color="FFFFFF" w:themeColor="background1"/>
            </w:tcBorders>
            <w:vAlign w:val="center"/>
          </w:tcPr>
          <w:p w14:paraId="2530FCFD" w14:textId="77777777" w:rsidR="007C4F32" w:rsidRPr="00E25B8F" w:rsidRDefault="007C4F32" w:rsidP="000D08E9">
            <w:pPr>
              <w:rPr>
                <w:rFonts w:ascii="Tahoma" w:hAnsi="Tahoma" w:cs="Tahoma"/>
                <w:color w:val="000000" w:themeColor="text1"/>
                <w:sz w:val="16"/>
                <w:szCs w:val="16"/>
              </w:rPr>
            </w:pPr>
          </w:p>
        </w:tc>
        <w:tc>
          <w:tcPr>
            <w:tcW w:w="1348" w:type="dxa"/>
            <w:vMerge/>
            <w:vAlign w:val="center"/>
          </w:tcPr>
          <w:p w14:paraId="636648C7" w14:textId="77777777" w:rsidR="007C4F32" w:rsidRPr="00E25B8F" w:rsidRDefault="007C4F32" w:rsidP="003C3121">
            <w:pPr>
              <w:rPr>
                <w:rFonts w:ascii="Tahoma" w:hAnsi="Tahoma" w:cs="Tahoma"/>
                <w:color w:val="000000" w:themeColor="text1"/>
                <w:sz w:val="16"/>
                <w:szCs w:val="16"/>
              </w:rPr>
            </w:pPr>
          </w:p>
        </w:tc>
        <w:tc>
          <w:tcPr>
            <w:tcW w:w="1320" w:type="dxa"/>
            <w:vMerge/>
            <w:vAlign w:val="center"/>
          </w:tcPr>
          <w:p w14:paraId="6602F672" w14:textId="77777777" w:rsidR="007C4F32" w:rsidRPr="00E25B8F" w:rsidRDefault="007C4F32" w:rsidP="003C3121">
            <w:pPr>
              <w:rPr>
                <w:rFonts w:ascii="Tahoma" w:hAnsi="Tahoma" w:cs="Tahoma"/>
                <w:color w:val="000000" w:themeColor="text1"/>
                <w:sz w:val="16"/>
                <w:szCs w:val="16"/>
              </w:rPr>
            </w:pPr>
          </w:p>
        </w:tc>
        <w:tc>
          <w:tcPr>
            <w:tcW w:w="2608" w:type="dxa"/>
            <w:vAlign w:val="center"/>
          </w:tcPr>
          <w:p w14:paraId="1AB572CB"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Mettl3 knockdown</w:t>
            </w:r>
          </w:p>
        </w:tc>
        <w:tc>
          <w:tcPr>
            <w:tcW w:w="1072" w:type="dxa"/>
            <w:vAlign w:val="center"/>
          </w:tcPr>
          <w:p w14:paraId="3E01A77E"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84</w:t>
            </w:r>
          </w:p>
        </w:tc>
        <w:tc>
          <w:tcPr>
            <w:tcW w:w="1339" w:type="dxa"/>
            <w:vMerge/>
            <w:tcBorders>
              <w:right w:val="single" w:sz="4" w:space="0" w:color="FFFFFF" w:themeColor="background1"/>
            </w:tcBorders>
            <w:vAlign w:val="center"/>
          </w:tcPr>
          <w:p w14:paraId="60836D21" w14:textId="77777777" w:rsidR="007C4F32" w:rsidRPr="00E25B8F" w:rsidRDefault="007C4F32" w:rsidP="003C3121">
            <w:pPr>
              <w:rPr>
                <w:rFonts w:ascii="Tahoma" w:hAnsi="Tahoma" w:cs="Tahoma"/>
                <w:color w:val="000000" w:themeColor="text1"/>
                <w:sz w:val="16"/>
                <w:szCs w:val="16"/>
              </w:rPr>
            </w:pPr>
          </w:p>
        </w:tc>
      </w:tr>
      <w:tr w:rsidR="00E25B8F" w:rsidRPr="00E25B8F" w14:paraId="7D083DB8" w14:textId="77777777" w:rsidTr="009C3A2D">
        <w:tc>
          <w:tcPr>
            <w:tcW w:w="603" w:type="dxa"/>
            <w:vMerge w:val="restart"/>
            <w:tcBorders>
              <w:left w:val="single" w:sz="4" w:space="0" w:color="FFFFFF" w:themeColor="background1"/>
            </w:tcBorders>
            <w:vAlign w:val="center"/>
          </w:tcPr>
          <w:p w14:paraId="39D303A2"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8</w:t>
            </w:r>
          </w:p>
        </w:tc>
        <w:tc>
          <w:tcPr>
            <w:tcW w:w="1348" w:type="dxa"/>
            <w:vMerge w:val="restart"/>
            <w:vAlign w:val="center"/>
          </w:tcPr>
          <w:p w14:paraId="6F3F264E"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GSE93911</w:t>
            </w:r>
          </w:p>
        </w:tc>
        <w:tc>
          <w:tcPr>
            <w:tcW w:w="1320" w:type="dxa"/>
            <w:vMerge w:val="restart"/>
            <w:vAlign w:val="center"/>
          </w:tcPr>
          <w:p w14:paraId="64AD70F9"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HEC-1-A</w:t>
            </w:r>
          </w:p>
        </w:tc>
        <w:tc>
          <w:tcPr>
            <w:tcW w:w="2608" w:type="dxa"/>
            <w:vAlign w:val="center"/>
          </w:tcPr>
          <w:p w14:paraId="6CD3FD5C"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1072" w:type="dxa"/>
            <w:vAlign w:val="center"/>
          </w:tcPr>
          <w:p w14:paraId="1BABAAC2"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97</w:t>
            </w:r>
          </w:p>
        </w:tc>
        <w:tc>
          <w:tcPr>
            <w:tcW w:w="1339" w:type="dxa"/>
            <w:vMerge w:val="restart"/>
            <w:tcBorders>
              <w:right w:val="single" w:sz="4" w:space="0" w:color="FFFFFF" w:themeColor="background1"/>
            </w:tcBorders>
            <w:vAlign w:val="center"/>
          </w:tcPr>
          <w:p w14:paraId="23C2A387" w14:textId="6EEF98E5"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fldData xml:space="preserve">PEVuZE5vdGU+PENpdGU+PEF1dGhvcj5MaXU8L0F1dGhvcj48WWVhcj4yMDE4PC9ZZWFyPjxSZWNO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</w:fldData>
              </w:fldChar>
            </w:r>
            <w:r w:rsidR="00A72F7B" w:rsidRPr="00E25B8F">
              <w:rPr>
                <w:rFonts w:ascii="Tahoma" w:hAnsi="Tahoma" w:cs="Tahoma"/>
                <w:color w:val="000000" w:themeColor="text1"/>
                <w:sz w:val="16"/>
                <w:szCs w:val="16"/>
              </w:rPr>
              <w:instrText xml:space="preserve"> ADDIN EN.CITE </w:instrText>
            </w:r>
            <w:r w:rsidR="00A72F7B" w:rsidRPr="00E25B8F">
              <w:rPr>
                <w:rFonts w:ascii="Tahoma" w:hAnsi="Tahoma" w:cs="Tahoma"/>
                <w:color w:val="000000" w:themeColor="text1"/>
                <w:sz w:val="16"/>
                <w:szCs w:val="16"/>
              </w:rPr>
              <w:fldChar w:fldCharType="begin">
                <w:fldData xml:space="preserve">PEVuZE5vdGU+PENpdGU+PEF1dGhvcj5MaXU8L0F1dGhvcj48WWVhcj4yMDE4PC9ZZWFyPjxSZWNO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</w:fldData>
              </w:fldChar>
            </w:r>
            <w:r w:rsidR="00A72F7B" w:rsidRPr="00E25B8F">
              <w:rPr>
                <w:rFonts w:ascii="Tahoma" w:hAnsi="Tahoma" w:cs="Tahoma"/>
                <w:color w:val="000000" w:themeColor="text1"/>
                <w:sz w:val="16"/>
                <w:szCs w:val="16"/>
              </w:rPr>
              <w:instrText xml:space="preserve"> ADDIN EN.CITE.DATA </w:instrText>
            </w:r>
            <w:r w:rsidR="00A72F7B" w:rsidRPr="00E25B8F">
              <w:rPr>
                <w:rFonts w:ascii="Tahoma" w:hAnsi="Tahoma" w:cs="Tahoma"/>
                <w:color w:val="000000" w:themeColor="text1"/>
                <w:sz w:val="16"/>
                <w:szCs w:val="16"/>
              </w:rPr>
            </w:r>
            <w:r w:rsidR="00A72F7B" w:rsidRPr="00E25B8F">
              <w:rPr>
                <w:rFonts w:ascii="Tahoma" w:hAnsi="Tahoma" w:cs="Tahoma"/>
                <w:color w:val="000000" w:themeColor="text1"/>
                <w:sz w:val="16"/>
                <w:szCs w:val="16"/>
              </w:rPr>
              <w:fldChar w:fldCharType="end"/>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separate"/>
            </w:r>
            <w:r w:rsidR="00A72F7B" w:rsidRPr="00E25B8F">
              <w:rPr>
                <w:rFonts w:ascii="Tahoma" w:hAnsi="Tahoma" w:cs="Tahoma"/>
                <w:noProof/>
                <w:color w:val="000000" w:themeColor="text1"/>
                <w:sz w:val="16"/>
                <w:szCs w:val="16"/>
              </w:rPr>
              <w:t>[</w:t>
            </w:r>
            <w:hyperlink w:anchor="_ENREF_44" w:tooltip="Liu, 2018 #89" w:history="1">
              <w:r w:rsidR="00A72F7B" w:rsidRPr="00E25B8F">
                <w:rPr>
                  <w:rFonts w:ascii="Tahoma" w:hAnsi="Tahoma" w:cs="Tahoma"/>
                  <w:noProof/>
                  <w:color w:val="000000" w:themeColor="text1"/>
                  <w:sz w:val="16"/>
                  <w:szCs w:val="16"/>
                </w:rPr>
                <w:t>44</w:t>
              </w:r>
            </w:hyperlink>
            <w:r w:rsidR="00A72F7B"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1A232747" w14:textId="77777777" w:rsidTr="009C3A2D">
        <w:tc>
          <w:tcPr>
            <w:tcW w:w="603" w:type="dxa"/>
            <w:vMerge/>
            <w:tcBorders>
              <w:left w:val="single" w:sz="4" w:space="0" w:color="FFFFFF" w:themeColor="background1"/>
            </w:tcBorders>
            <w:vAlign w:val="center"/>
          </w:tcPr>
          <w:p w14:paraId="4034A737" w14:textId="77777777" w:rsidR="007C4F32" w:rsidRPr="00E25B8F" w:rsidRDefault="007C4F32" w:rsidP="000D08E9">
            <w:pPr>
              <w:rPr>
                <w:rFonts w:ascii="Tahoma" w:hAnsi="Tahoma" w:cs="Tahoma"/>
                <w:color w:val="000000" w:themeColor="text1"/>
                <w:sz w:val="16"/>
                <w:szCs w:val="16"/>
              </w:rPr>
            </w:pPr>
          </w:p>
        </w:tc>
        <w:tc>
          <w:tcPr>
            <w:tcW w:w="1348" w:type="dxa"/>
            <w:vMerge/>
            <w:vAlign w:val="center"/>
          </w:tcPr>
          <w:p w14:paraId="3EFFCE0F" w14:textId="77777777" w:rsidR="007C4F32" w:rsidRPr="00E25B8F" w:rsidRDefault="007C4F32" w:rsidP="003C3121">
            <w:pPr>
              <w:rPr>
                <w:rFonts w:ascii="Tahoma" w:hAnsi="Tahoma" w:cs="Tahoma"/>
                <w:color w:val="000000" w:themeColor="text1"/>
                <w:sz w:val="16"/>
                <w:szCs w:val="16"/>
              </w:rPr>
            </w:pPr>
          </w:p>
        </w:tc>
        <w:tc>
          <w:tcPr>
            <w:tcW w:w="1320" w:type="dxa"/>
            <w:vMerge/>
            <w:vAlign w:val="center"/>
          </w:tcPr>
          <w:p w14:paraId="7690F08F" w14:textId="77777777" w:rsidR="007C4F32" w:rsidRPr="00E25B8F" w:rsidRDefault="007C4F32" w:rsidP="003C3121">
            <w:pPr>
              <w:rPr>
                <w:rFonts w:ascii="Tahoma" w:hAnsi="Tahoma" w:cs="Tahoma"/>
                <w:color w:val="000000" w:themeColor="text1"/>
                <w:sz w:val="16"/>
                <w:szCs w:val="16"/>
              </w:rPr>
            </w:pPr>
          </w:p>
        </w:tc>
        <w:tc>
          <w:tcPr>
            <w:tcW w:w="2608" w:type="dxa"/>
            <w:vAlign w:val="center"/>
          </w:tcPr>
          <w:p w14:paraId="3169995B"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Mettl3 knockdown</w:t>
            </w:r>
          </w:p>
        </w:tc>
        <w:tc>
          <w:tcPr>
            <w:tcW w:w="1072" w:type="dxa"/>
            <w:vAlign w:val="center"/>
          </w:tcPr>
          <w:p w14:paraId="3B2D1831"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98</w:t>
            </w:r>
          </w:p>
        </w:tc>
        <w:tc>
          <w:tcPr>
            <w:tcW w:w="1339" w:type="dxa"/>
            <w:vMerge/>
            <w:tcBorders>
              <w:right w:val="single" w:sz="4" w:space="0" w:color="FFFFFF" w:themeColor="background1"/>
            </w:tcBorders>
            <w:vAlign w:val="center"/>
          </w:tcPr>
          <w:p w14:paraId="4C05EB5D" w14:textId="77777777" w:rsidR="007C4F32" w:rsidRPr="00E25B8F" w:rsidRDefault="007C4F32" w:rsidP="003C3121">
            <w:pPr>
              <w:rPr>
                <w:rFonts w:ascii="Tahoma" w:hAnsi="Tahoma" w:cs="Tahoma"/>
                <w:color w:val="000000" w:themeColor="text1"/>
                <w:sz w:val="16"/>
                <w:szCs w:val="16"/>
              </w:rPr>
            </w:pPr>
          </w:p>
        </w:tc>
      </w:tr>
    </w:tbl>
    <w:p w14:paraId="7EDA2077" w14:textId="77777777" w:rsidR="007C4F32" w:rsidRPr="00E25B8F" w:rsidRDefault="007C4F32" w:rsidP="000D08E9">
      <w:pPr>
        <w:spacing w:line="360" w:lineRule="auto"/>
        <w:rPr>
          <w:rStyle w:val="Label"/>
          <w:rFonts w:eastAsia="SimSun" w:cs="Linux Libertine"/>
          <w:b/>
          <w:bCs/>
          <w:color w:val="000000" w:themeColor="text1"/>
          <w:szCs w:val="20"/>
          <w:lang w:eastAsia="zh-CN"/>
          <w14:ligatures w14:val="standard"/>
        </w:rPr>
      </w:pPr>
      <w:r w:rsidRPr="00E25B8F">
        <w:rPr>
          <w:rStyle w:val="Label"/>
          <w:rFonts w:eastAsia="SimSun" w:cs="Linux Libertine"/>
          <w:b/>
          <w:bCs/>
          <w:color w:val="000000" w:themeColor="text1"/>
          <w:szCs w:val="20"/>
          <w:lang w:eastAsia="zh-CN"/>
          <w14:ligatures w14:val="standard"/>
        </w:rPr>
        <w:t>Table3 METTL14 knockdown samples</w:t>
      </w:r>
    </w:p>
    <w:tbl>
      <w:tblPr>
        <w:tblStyle w:val="TableGrid"/>
        <w:tblW w:w="4855" w:type="dxa"/>
        <w:tblLook w:val="04A0" w:firstRow="1" w:lastRow="0" w:firstColumn="1" w:lastColumn="0" w:noHBand="0" w:noVBand="1"/>
      </w:tblPr>
      <w:tblGrid>
        <w:gridCol w:w="403"/>
        <w:gridCol w:w="1050"/>
        <w:gridCol w:w="772"/>
        <w:gridCol w:w="1142"/>
        <w:gridCol w:w="843"/>
        <w:gridCol w:w="645"/>
      </w:tblGrid>
      <w:tr w:rsidR="00E25B8F" w:rsidRPr="00E25B8F" w14:paraId="33A0500F" w14:textId="77777777" w:rsidTr="009C3A2D">
        <w:tc>
          <w:tcPr>
            <w:tcW w:w="403" w:type="dxa"/>
            <w:tcBorders>
              <w:left w:val="single" w:sz="4" w:space="0" w:color="FFFFFF" w:themeColor="background1"/>
            </w:tcBorders>
            <w:vAlign w:val="center"/>
          </w:tcPr>
          <w:p w14:paraId="111C6314"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ID</w:t>
            </w:r>
          </w:p>
        </w:tc>
        <w:tc>
          <w:tcPr>
            <w:tcW w:w="1050" w:type="dxa"/>
            <w:vAlign w:val="center"/>
          </w:tcPr>
          <w:p w14:paraId="0911B4D6" w14:textId="77777777" w:rsidR="007C4F32" w:rsidRPr="00E25B8F" w:rsidRDefault="007C4F32" w:rsidP="000D0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themeColor="text1"/>
                <w:sz w:val="16"/>
                <w:szCs w:val="16"/>
              </w:rPr>
            </w:pPr>
            <w:r w:rsidRPr="00E25B8F">
              <w:rPr>
                <w:rFonts w:ascii="Tahoma" w:eastAsia="Times New Roman" w:hAnsi="Tahoma" w:cs="Tahoma"/>
                <w:color w:val="000000" w:themeColor="text1"/>
                <w:sz w:val="16"/>
                <w:szCs w:val="16"/>
              </w:rPr>
              <w:t>GSE</w:t>
            </w:r>
          </w:p>
        </w:tc>
        <w:tc>
          <w:tcPr>
            <w:tcW w:w="772" w:type="dxa"/>
            <w:vAlign w:val="center"/>
          </w:tcPr>
          <w:p w14:paraId="07531C8F"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Cell line</w:t>
            </w:r>
          </w:p>
        </w:tc>
        <w:tc>
          <w:tcPr>
            <w:tcW w:w="1142" w:type="dxa"/>
            <w:vAlign w:val="center"/>
          </w:tcPr>
          <w:p w14:paraId="1A7B50E0" w14:textId="77777777" w:rsidR="007C4F32" w:rsidRPr="00E25B8F" w:rsidRDefault="007C4F32" w:rsidP="000D08E9">
            <w:pPr>
              <w:pStyle w:val="HTMLPreformatted"/>
              <w:rPr>
                <w:rStyle w:val="gd15mcfceub"/>
                <w:rFonts w:ascii="Tahoma" w:hAnsi="Tahoma" w:cs="Tahoma"/>
                <w:color w:val="000000" w:themeColor="text1"/>
                <w:sz w:val="16"/>
                <w:szCs w:val="16"/>
              </w:rPr>
            </w:pPr>
            <w:r w:rsidRPr="00E25B8F">
              <w:rPr>
                <w:rStyle w:val="gd15mcfceub"/>
                <w:rFonts w:ascii="Tahoma" w:hAnsi="Tahoma" w:cs="Tahoma"/>
                <w:color w:val="000000" w:themeColor="text1"/>
                <w:sz w:val="16"/>
                <w:szCs w:val="16"/>
              </w:rPr>
              <w:t>Treatment</w:t>
            </w:r>
          </w:p>
        </w:tc>
        <w:tc>
          <w:tcPr>
            <w:tcW w:w="843" w:type="dxa"/>
            <w:vAlign w:val="center"/>
          </w:tcPr>
          <w:p w14:paraId="07DA5A53"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Columns</w:t>
            </w:r>
          </w:p>
        </w:tc>
        <w:tc>
          <w:tcPr>
            <w:tcW w:w="645" w:type="dxa"/>
            <w:tcBorders>
              <w:right w:val="single" w:sz="4" w:space="0" w:color="FFFFFF" w:themeColor="background1"/>
            </w:tcBorders>
          </w:tcPr>
          <w:p w14:paraId="5EC7D76D"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Ref.</w:t>
            </w:r>
          </w:p>
        </w:tc>
      </w:tr>
      <w:tr w:rsidR="00E25B8F" w:rsidRPr="00E25B8F" w14:paraId="32A681D4" w14:textId="77777777" w:rsidTr="009C3A2D">
        <w:tc>
          <w:tcPr>
            <w:tcW w:w="403" w:type="dxa"/>
            <w:vMerge w:val="restart"/>
            <w:tcBorders>
              <w:left w:val="single" w:sz="4" w:space="0" w:color="FFFFFF" w:themeColor="background1"/>
            </w:tcBorders>
            <w:vAlign w:val="center"/>
          </w:tcPr>
          <w:p w14:paraId="282C12A9"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1</w:t>
            </w:r>
          </w:p>
        </w:tc>
        <w:tc>
          <w:tcPr>
            <w:tcW w:w="1050" w:type="dxa"/>
            <w:vMerge w:val="restart"/>
            <w:vAlign w:val="center"/>
          </w:tcPr>
          <w:p w14:paraId="3DD4B49D" w14:textId="77777777" w:rsidR="007C4F32" w:rsidRPr="00E25B8F" w:rsidRDefault="007C4F32" w:rsidP="000D0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themeColor="text1"/>
                <w:sz w:val="16"/>
                <w:szCs w:val="16"/>
              </w:rPr>
            </w:pPr>
            <w:r w:rsidRPr="00E25B8F">
              <w:rPr>
                <w:rFonts w:ascii="Tahoma" w:eastAsia="Times New Roman" w:hAnsi="Tahoma" w:cs="Tahoma"/>
                <w:color w:val="000000" w:themeColor="text1"/>
                <w:sz w:val="16"/>
                <w:szCs w:val="16"/>
              </w:rPr>
              <w:t>GSE46705</w:t>
            </w:r>
          </w:p>
        </w:tc>
        <w:tc>
          <w:tcPr>
            <w:tcW w:w="772" w:type="dxa"/>
            <w:vMerge w:val="restart"/>
            <w:vAlign w:val="center"/>
          </w:tcPr>
          <w:p w14:paraId="2421AEFF"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HeLa</w:t>
            </w:r>
          </w:p>
        </w:tc>
        <w:tc>
          <w:tcPr>
            <w:tcW w:w="1142" w:type="dxa"/>
            <w:vAlign w:val="center"/>
          </w:tcPr>
          <w:p w14:paraId="3B433CD0"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843" w:type="dxa"/>
            <w:vAlign w:val="center"/>
          </w:tcPr>
          <w:p w14:paraId="1D80B8AD"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8</w:t>
            </w:r>
          </w:p>
        </w:tc>
        <w:tc>
          <w:tcPr>
            <w:tcW w:w="645" w:type="dxa"/>
            <w:vMerge w:val="restart"/>
            <w:tcBorders>
              <w:right w:val="single" w:sz="4" w:space="0" w:color="FFFFFF" w:themeColor="background1"/>
            </w:tcBorders>
            <w:vAlign w:val="center"/>
          </w:tcPr>
          <w:p w14:paraId="6E3998C4" w14:textId="0E63A7E2"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fldData xml:space="preserve">PEVuZE5vdGU+PENpdGU+PEF1dGhvcj5MaXU8L0F1dGhvcj48WWVhcj4yMDE0PC9ZZWFyPjxSZWNO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</w:fldData>
              </w:fldChar>
            </w:r>
            <w:r w:rsidR="00A72F7B" w:rsidRPr="00E25B8F">
              <w:rPr>
                <w:rFonts w:ascii="Tahoma" w:hAnsi="Tahoma" w:cs="Tahoma"/>
                <w:color w:val="000000" w:themeColor="text1"/>
                <w:sz w:val="16"/>
                <w:szCs w:val="16"/>
              </w:rPr>
              <w:instrText xml:space="preserve"> ADDIN EN.CITE </w:instrText>
            </w:r>
            <w:r w:rsidR="00A72F7B" w:rsidRPr="00E25B8F">
              <w:rPr>
                <w:rFonts w:ascii="Tahoma" w:hAnsi="Tahoma" w:cs="Tahoma"/>
                <w:color w:val="000000" w:themeColor="text1"/>
                <w:sz w:val="16"/>
                <w:szCs w:val="16"/>
              </w:rPr>
              <w:fldChar w:fldCharType="begin">
                <w:fldData xml:space="preserve">PEVuZE5vdGU+PENpdGU+PEF1dGhvcj5MaXU8L0F1dGhvcj48WWVhcj4yMDE0PC9ZZWFyPjxSZWNO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</w:fldData>
              </w:fldChar>
            </w:r>
            <w:r w:rsidR="00A72F7B" w:rsidRPr="00E25B8F">
              <w:rPr>
                <w:rFonts w:ascii="Tahoma" w:hAnsi="Tahoma" w:cs="Tahoma"/>
                <w:color w:val="000000" w:themeColor="text1"/>
                <w:sz w:val="16"/>
                <w:szCs w:val="16"/>
              </w:rPr>
              <w:instrText xml:space="preserve"> ADDIN EN.CITE.DATA </w:instrText>
            </w:r>
            <w:r w:rsidR="00A72F7B" w:rsidRPr="00E25B8F">
              <w:rPr>
                <w:rFonts w:ascii="Tahoma" w:hAnsi="Tahoma" w:cs="Tahoma"/>
                <w:color w:val="000000" w:themeColor="text1"/>
                <w:sz w:val="16"/>
                <w:szCs w:val="16"/>
              </w:rPr>
            </w:r>
            <w:r w:rsidR="00A72F7B" w:rsidRPr="00E25B8F">
              <w:rPr>
                <w:rFonts w:ascii="Tahoma" w:hAnsi="Tahoma" w:cs="Tahoma"/>
                <w:color w:val="000000" w:themeColor="text1"/>
                <w:sz w:val="16"/>
                <w:szCs w:val="16"/>
              </w:rPr>
              <w:fldChar w:fldCharType="end"/>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separate"/>
            </w:r>
            <w:r w:rsidR="00A72F7B" w:rsidRPr="00E25B8F">
              <w:rPr>
                <w:rFonts w:ascii="Tahoma" w:hAnsi="Tahoma" w:cs="Tahoma"/>
                <w:noProof/>
                <w:color w:val="000000" w:themeColor="text1"/>
                <w:sz w:val="16"/>
                <w:szCs w:val="16"/>
              </w:rPr>
              <w:t>[</w:t>
            </w:r>
            <w:hyperlink w:anchor="_ENREF_39" w:tooltip="Liu, 2014 #83" w:history="1">
              <w:r w:rsidR="00A72F7B" w:rsidRPr="00E25B8F">
                <w:rPr>
                  <w:rFonts w:ascii="Tahoma" w:hAnsi="Tahoma" w:cs="Tahoma"/>
                  <w:noProof/>
                  <w:color w:val="000000" w:themeColor="text1"/>
                  <w:sz w:val="16"/>
                  <w:szCs w:val="16"/>
                </w:rPr>
                <w:t>39-41</w:t>
              </w:r>
            </w:hyperlink>
            <w:r w:rsidR="00A72F7B"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4FC8C72F" w14:textId="77777777" w:rsidTr="009C3A2D">
        <w:tc>
          <w:tcPr>
            <w:tcW w:w="403" w:type="dxa"/>
            <w:vMerge/>
            <w:tcBorders>
              <w:left w:val="single" w:sz="4" w:space="0" w:color="FFFFFF" w:themeColor="background1"/>
            </w:tcBorders>
            <w:vAlign w:val="center"/>
          </w:tcPr>
          <w:p w14:paraId="38CF67C6" w14:textId="77777777" w:rsidR="007C4F32" w:rsidRPr="00E25B8F" w:rsidRDefault="007C4F32" w:rsidP="000D08E9">
            <w:pPr>
              <w:rPr>
                <w:rFonts w:ascii="Tahoma" w:hAnsi="Tahoma" w:cs="Tahoma"/>
                <w:color w:val="000000" w:themeColor="text1"/>
                <w:sz w:val="16"/>
                <w:szCs w:val="16"/>
              </w:rPr>
            </w:pPr>
          </w:p>
        </w:tc>
        <w:tc>
          <w:tcPr>
            <w:tcW w:w="1050" w:type="dxa"/>
            <w:vMerge/>
            <w:vAlign w:val="center"/>
          </w:tcPr>
          <w:p w14:paraId="07CCF4E5" w14:textId="77777777" w:rsidR="007C4F32" w:rsidRPr="00E25B8F" w:rsidRDefault="007C4F32" w:rsidP="000D08E9">
            <w:pPr>
              <w:rPr>
                <w:rFonts w:ascii="Tahoma" w:hAnsi="Tahoma" w:cs="Tahoma"/>
                <w:color w:val="000000" w:themeColor="text1"/>
                <w:sz w:val="16"/>
                <w:szCs w:val="16"/>
              </w:rPr>
            </w:pPr>
          </w:p>
        </w:tc>
        <w:tc>
          <w:tcPr>
            <w:tcW w:w="772" w:type="dxa"/>
            <w:vMerge/>
            <w:vAlign w:val="center"/>
          </w:tcPr>
          <w:p w14:paraId="5CDBA020" w14:textId="77777777" w:rsidR="007C4F32" w:rsidRPr="00E25B8F" w:rsidRDefault="007C4F32" w:rsidP="000D08E9">
            <w:pPr>
              <w:rPr>
                <w:rFonts w:ascii="Tahoma" w:hAnsi="Tahoma" w:cs="Tahoma"/>
                <w:color w:val="000000" w:themeColor="text1"/>
                <w:sz w:val="16"/>
                <w:szCs w:val="16"/>
              </w:rPr>
            </w:pPr>
          </w:p>
        </w:tc>
        <w:tc>
          <w:tcPr>
            <w:tcW w:w="1142" w:type="dxa"/>
            <w:vAlign w:val="center"/>
          </w:tcPr>
          <w:p w14:paraId="709AC889"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Mettl14 knockdown</w:t>
            </w:r>
          </w:p>
        </w:tc>
        <w:tc>
          <w:tcPr>
            <w:tcW w:w="843" w:type="dxa"/>
            <w:vAlign w:val="center"/>
          </w:tcPr>
          <w:p w14:paraId="7D0C1299"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10</w:t>
            </w:r>
          </w:p>
        </w:tc>
        <w:tc>
          <w:tcPr>
            <w:tcW w:w="645" w:type="dxa"/>
            <w:vMerge/>
            <w:tcBorders>
              <w:right w:val="single" w:sz="4" w:space="0" w:color="FFFFFF" w:themeColor="background1"/>
            </w:tcBorders>
            <w:vAlign w:val="center"/>
          </w:tcPr>
          <w:p w14:paraId="533267E6" w14:textId="77777777" w:rsidR="007C4F32" w:rsidRPr="00E25B8F" w:rsidRDefault="007C4F32" w:rsidP="003C3121">
            <w:pPr>
              <w:rPr>
                <w:rFonts w:ascii="Tahoma" w:hAnsi="Tahoma" w:cs="Tahoma"/>
                <w:color w:val="000000" w:themeColor="text1"/>
                <w:sz w:val="16"/>
                <w:szCs w:val="16"/>
              </w:rPr>
            </w:pPr>
          </w:p>
        </w:tc>
      </w:tr>
      <w:tr w:rsidR="00E25B8F" w:rsidRPr="00E25B8F" w14:paraId="6FE1D15B" w14:textId="77777777" w:rsidTr="009C3A2D">
        <w:tc>
          <w:tcPr>
            <w:tcW w:w="403" w:type="dxa"/>
            <w:vMerge w:val="restart"/>
            <w:tcBorders>
              <w:left w:val="single" w:sz="4" w:space="0" w:color="FFFFFF" w:themeColor="background1"/>
            </w:tcBorders>
            <w:vAlign w:val="center"/>
          </w:tcPr>
          <w:p w14:paraId="648E2DBD"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2</w:t>
            </w:r>
          </w:p>
        </w:tc>
        <w:tc>
          <w:tcPr>
            <w:tcW w:w="1050" w:type="dxa"/>
            <w:vMerge w:val="restart"/>
            <w:vAlign w:val="center"/>
          </w:tcPr>
          <w:p w14:paraId="3D7D996E" w14:textId="77777777" w:rsidR="007C4F32" w:rsidRPr="00E25B8F" w:rsidRDefault="007C4F32" w:rsidP="000D08E9">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GSE55572</w:t>
            </w:r>
          </w:p>
        </w:tc>
        <w:tc>
          <w:tcPr>
            <w:tcW w:w="772" w:type="dxa"/>
            <w:vMerge w:val="restart"/>
            <w:vAlign w:val="center"/>
          </w:tcPr>
          <w:p w14:paraId="1673EEC6" w14:textId="77777777" w:rsidR="007C4F32" w:rsidRPr="00E25B8F" w:rsidRDefault="007C4F32" w:rsidP="000D0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themeColor="text1"/>
                <w:sz w:val="16"/>
                <w:szCs w:val="16"/>
              </w:rPr>
            </w:pPr>
            <w:r w:rsidRPr="00E25B8F">
              <w:rPr>
                <w:rFonts w:ascii="Tahoma" w:eastAsia="Times New Roman" w:hAnsi="Tahoma" w:cs="Tahoma"/>
                <w:color w:val="000000" w:themeColor="text1"/>
                <w:sz w:val="16"/>
                <w:szCs w:val="16"/>
              </w:rPr>
              <w:t>A549</w:t>
            </w:r>
          </w:p>
        </w:tc>
        <w:tc>
          <w:tcPr>
            <w:tcW w:w="1142" w:type="dxa"/>
            <w:vAlign w:val="center"/>
          </w:tcPr>
          <w:p w14:paraId="789BE549"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843" w:type="dxa"/>
            <w:vAlign w:val="center"/>
          </w:tcPr>
          <w:p w14:paraId="0FB82D0A"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17</w:t>
            </w:r>
          </w:p>
        </w:tc>
        <w:tc>
          <w:tcPr>
            <w:tcW w:w="645" w:type="dxa"/>
            <w:vMerge w:val="restart"/>
            <w:tcBorders>
              <w:right w:val="single" w:sz="4" w:space="0" w:color="FFFFFF" w:themeColor="background1"/>
            </w:tcBorders>
            <w:vAlign w:val="center"/>
          </w:tcPr>
          <w:p w14:paraId="27A49481" w14:textId="23D4CFC4"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fldData xml:space="preserve">PEVuZE5vdGU+PENpdGU+PEF1dGhvcj5TY2h3YXJ0ejwvQXV0aG9yPjxZZWFyPjIwMTQ8L1llYXI+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</w:fldData>
              </w:fldChar>
            </w:r>
            <w:r w:rsidR="00A72F7B" w:rsidRPr="00E25B8F">
              <w:rPr>
                <w:rFonts w:ascii="Tahoma" w:hAnsi="Tahoma" w:cs="Tahoma"/>
                <w:color w:val="000000" w:themeColor="text1"/>
                <w:sz w:val="16"/>
                <w:szCs w:val="16"/>
              </w:rPr>
              <w:instrText xml:space="preserve"> ADDIN EN.CITE </w:instrText>
            </w:r>
            <w:r w:rsidR="00A72F7B" w:rsidRPr="00E25B8F">
              <w:rPr>
                <w:rFonts w:ascii="Tahoma" w:hAnsi="Tahoma" w:cs="Tahoma"/>
                <w:color w:val="000000" w:themeColor="text1"/>
                <w:sz w:val="16"/>
                <w:szCs w:val="16"/>
              </w:rPr>
              <w:fldChar w:fldCharType="begin">
                <w:fldData xml:space="preserve">PEVuZE5vdGU+PENpdGU+PEF1dGhvcj5TY2h3YXJ0ejwvQXV0aG9yPjxZZWFyPjIwMTQ8L1llYXI+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</w:fldData>
              </w:fldChar>
            </w:r>
            <w:r w:rsidR="00A72F7B" w:rsidRPr="00E25B8F">
              <w:rPr>
                <w:rFonts w:ascii="Tahoma" w:hAnsi="Tahoma" w:cs="Tahoma"/>
                <w:color w:val="000000" w:themeColor="text1"/>
                <w:sz w:val="16"/>
                <w:szCs w:val="16"/>
              </w:rPr>
              <w:instrText xml:space="preserve"> ADDIN EN.CITE.DATA </w:instrText>
            </w:r>
            <w:r w:rsidR="00A72F7B" w:rsidRPr="00E25B8F">
              <w:rPr>
                <w:rFonts w:ascii="Tahoma" w:hAnsi="Tahoma" w:cs="Tahoma"/>
                <w:color w:val="000000" w:themeColor="text1"/>
                <w:sz w:val="16"/>
                <w:szCs w:val="16"/>
              </w:rPr>
            </w:r>
            <w:r w:rsidR="00A72F7B" w:rsidRPr="00E25B8F">
              <w:rPr>
                <w:rFonts w:ascii="Tahoma" w:hAnsi="Tahoma" w:cs="Tahoma"/>
                <w:color w:val="000000" w:themeColor="text1"/>
                <w:sz w:val="16"/>
                <w:szCs w:val="16"/>
              </w:rPr>
              <w:fldChar w:fldCharType="end"/>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separate"/>
            </w:r>
            <w:r w:rsidR="00A72F7B" w:rsidRPr="00E25B8F">
              <w:rPr>
                <w:rFonts w:ascii="Tahoma" w:hAnsi="Tahoma" w:cs="Tahoma"/>
                <w:noProof/>
                <w:color w:val="000000" w:themeColor="text1"/>
                <w:sz w:val="16"/>
                <w:szCs w:val="16"/>
              </w:rPr>
              <w:t>[</w:t>
            </w:r>
            <w:hyperlink w:anchor="_ENREF_38" w:tooltip="Schwartz, 2014 #60" w:history="1">
              <w:r w:rsidR="00A72F7B" w:rsidRPr="00E25B8F">
                <w:rPr>
                  <w:rFonts w:ascii="Tahoma" w:hAnsi="Tahoma" w:cs="Tahoma"/>
                  <w:noProof/>
                  <w:color w:val="000000" w:themeColor="text1"/>
                  <w:sz w:val="16"/>
                  <w:szCs w:val="16"/>
                </w:rPr>
                <w:t>38</w:t>
              </w:r>
            </w:hyperlink>
            <w:r w:rsidR="00A72F7B"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3D854E4C" w14:textId="77777777" w:rsidTr="009C3A2D">
        <w:tc>
          <w:tcPr>
            <w:tcW w:w="403" w:type="dxa"/>
            <w:vMerge/>
            <w:tcBorders>
              <w:left w:val="single" w:sz="4" w:space="0" w:color="FFFFFF" w:themeColor="background1"/>
            </w:tcBorders>
            <w:vAlign w:val="center"/>
          </w:tcPr>
          <w:p w14:paraId="45298E9D" w14:textId="77777777" w:rsidR="007C4F32" w:rsidRPr="00E25B8F" w:rsidRDefault="007C4F32" w:rsidP="000D08E9">
            <w:pPr>
              <w:rPr>
                <w:rFonts w:ascii="Tahoma" w:hAnsi="Tahoma" w:cs="Tahoma"/>
                <w:color w:val="000000" w:themeColor="text1"/>
                <w:sz w:val="16"/>
                <w:szCs w:val="16"/>
              </w:rPr>
            </w:pPr>
          </w:p>
        </w:tc>
        <w:tc>
          <w:tcPr>
            <w:tcW w:w="1050" w:type="dxa"/>
            <w:vMerge/>
            <w:vAlign w:val="center"/>
          </w:tcPr>
          <w:p w14:paraId="6650EEEE" w14:textId="77777777" w:rsidR="007C4F32" w:rsidRPr="00E25B8F" w:rsidRDefault="007C4F32" w:rsidP="000D08E9">
            <w:pPr>
              <w:rPr>
                <w:rFonts w:ascii="Tahoma" w:hAnsi="Tahoma" w:cs="Tahoma"/>
                <w:color w:val="000000" w:themeColor="text1"/>
                <w:sz w:val="16"/>
                <w:szCs w:val="16"/>
              </w:rPr>
            </w:pPr>
          </w:p>
        </w:tc>
        <w:tc>
          <w:tcPr>
            <w:tcW w:w="772" w:type="dxa"/>
            <w:vMerge/>
            <w:vAlign w:val="center"/>
          </w:tcPr>
          <w:p w14:paraId="49EB0EC1" w14:textId="77777777" w:rsidR="007C4F32" w:rsidRPr="00E25B8F" w:rsidRDefault="007C4F32" w:rsidP="000D08E9">
            <w:pPr>
              <w:rPr>
                <w:rFonts w:ascii="Tahoma" w:hAnsi="Tahoma" w:cs="Tahoma"/>
                <w:color w:val="000000" w:themeColor="text1"/>
                <w:sz w:val="16"/>
                <w:szCs w:val="16"/>
              </w:rPr>
            </w:pPr>
          </w:p>
        </w:tc>
        <w:tc>
          <w:tcPr>
            <w:tcW w:w="1142" w:type="dxa"/>
            <w:vAlign w:val="center"/>
          </w:tcPr>
          <w:p w14:paraId="59A1EA56"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Mettl14 knockdown</w:t>
            </w:r>
          </w:p>
        </w:tc>
        <w:tc>
          <w:tcPr>
            <w:tcW w:w="843" w:type="dxa"/>
            <w:vAlign w:val="center"/>
          </w:tcPr>
          <w:p w14:paraId="33A7D87C"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19</w:t>
            </w:r>
          </w:p>
        </w:tc>
        <w:tc>
          <w:tcPr>
            <w:tcW w:w="645" w:type="dxa"/>
            <w:vMerge/>
            <w:tcBorders>
              <w:right w:val="single" w:sz="4" w:space="0" w:color="FFFFFF" w:themeColor="background1"/>
            </w:tcBorders>
            <w:vAlign w:val="center"/>
          </w:tcPr>
          <w:p w14:paraId="4928CE76" w14:textId="77777777" w:rsidR="007C4F32" w:rsidRPr="00E25B8F" w:rsidRDefault="007C4F32" w:rsidP="003C3121">
            <w:pPr>
              <w:rPr>
                <w:rFonts w:ascii="Tahoma" w:hAnsi="Tahoma" w:cs="Tahoma"/>
                <w:color w:val="000000" w:themeColor="text1"/>
                <w:sz w:val="16"/>
                <w:szCs w:val="16"/>
              </w:rPr>
            </w:pPr>
          </w:p>
        </w:tc>
      </w:tr>
      <w:tr w:rsidR="00E25B8F" w:rsidRPr="00E25B8F" w14:paraId="20C4A4B1" w14:textId="77777777" w:rsidTr="009C3A2D">
        <w:tc>
          <w:tcPr>
            <w:tcW w:w="403" w:type="dxa"/>
            <w:vMerge w:val="restart"/>
            <w:tcBorders>
              <w:left w:val="single" w:sz="4" w:space="0" w:color="FFFFFF" w:themeColor="background1"/>
            </w:tcBorders>
            <w:vAlign w:val="center"/>
          </w:tcPr>
          <w:p w14:paraId="3E1993C0"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3</w:t>
            </w:r>
          </w:p>
        </w:tc>
        <w:tc>
          <w:tcPr>
            <w:tcW w:w="1050" w:type="dxa"/>
            <w:vMerge w:val="restart"/>
            <w:vAlign w:val="center"/>
          </w:tcPr>
          <w:p w14:paraId="7645F3EE" w14:textId="77777777" w:rsidR="007C4F32" w:rsidRPr="00E25B8F" w:rsidRDefault="007C4F32" w:rsidP="000D08E9">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GSE94808</w:t>
            </w:r>
          </w:p>
        </w:tc>
        <w:tc>
          <w:tcPr>
            <w:tcW w:w="772" w:type="dxa"/>
            <w:vMerge w:val="restart"/>
            <w:vAlign w:val="center"/>
          </w:tcPr>
          <w:p w14:paraId="74ABE0BA" w14:textId="77777777" w:rsidR="007C4F32" w:rsidRPr="00E25B8F" w:rsidRDefault="007C4F32" w:rsidP="000D0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themeColor="text1"/>
                <w:sz w:val="16"/>
                <w:szCs w:val="16"/>
              </w:rPr>
            </w:pPr>
            <w:r w:rsidRPr="00E25B8F">
              <w:rPr>
                <w:rFonts w:ascii="Tahoma" w:eastAsia="Times New Roman" w:hAnsi="Tahoma" w:cs="Tahoma"/>
                <w:color w:val="000000" w:themeColor="text1"/>
                <w:sz w:val="16"/>
                <w:szCs w:val="16"/>
              </w:rPr>
              <w:t>GSC</w:t>
            </w:r>
          </w:p>
        </w:tc>
        <w:tc>
          <w:tcPr>
            <w:tcW w:w="1142" w:type="dxa"/>
            <w:vAlign w:val="center"/>
          </w:tcPr>
          <w:p w14:paraId="00D935BD"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843" w:type="dxa"/>
            <w:vAlign w:val="center"/>
          </w:tcPr>
          <w:p w14:paraId="27EF3202"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29</w:t>
            </w:r>
          </w:p>
        </w:tc>
        <w:tc>
          <w:tcPr>
            <w:tcW w:w="645" w:type="dxa"/>
            <w:vMerge w:val="restart"/>
            <w:tcBorders>
              <w:right w:val="single" w:sz="4" w:space="0" w:color="FFFFFF" w:themeColor="background1"/>
            </w:tcBorders>
            <w:vAlign w:val="center"/>
          </w:tcPr>
          <w:p w14:paraId="1E5E3FDC" w14:textId="39DE3713"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fldData xml:space="preserve">PEVuZE5vdGU+PENpdGU+PEF1dGhvcj5DdWk8L0F1dGhvcj48WWVhcj4yMDE3PC9ZZWFyPjxSZWNO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</w:fldData>
              </w:fldChar>
            </w:r>
            <w:r w:rsidRPr="00E25B8F">
              <w:rPr>
                <w:rFonts w:ascii="Tahoma" w:hAnsi="Tahoma" w:cs="Tahoma"/>
                <w:color w:val="000000" w:themeColor="text1"/>
                <w:sz w:val="16"/>
                <w:szCs w:val="16"/>
              </w:rPr>
              <w:instrText xml:space="preserve"> ADDIN EN.CITE </w:instrText>
            </w:r>
            <w:r w:rsidRPr="00E25B8F">
              <w:rPr>
                <w:rFonts w:ascii="Tahoma" w:hAnsi="Tahoma" w:cs="Tahoma"/>
                <w:color w:val="000000" w:themeColor="text1"/>
                <w:sz w:val="16"/>
                <w:szCs w:val="16"/>
              </w:rPr>
              <w:fldChar w:fldCharType="begin">
                <w:fldData xml:space="preserve">PEVuZE5vdGU+PENpdGU+PEF1dGhvcj5DdWk8L0F1dGhvcj48WWVhcj4yMDE3PC9ZZWFyPjxSZWNO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</w:fldData>
              </w:fldChar>
            </w:r>
            <w:r w:rsidRPr="00E25B8F">
              <w:rPr>
                <w:rFonts w:ascii="Tahoma" w:hAnsi="Tahoma" w:cs="Tahoma"/>
                <w:color w:val="000000" w:themeColor="text1"/>
                <w:sz w:val="16"/>
                <w:szCs w:val="16"/>
              </w:rPr>
              <w:instrText xml:space="preserve"> ADDIN EN.CITE.DATA </w:instrText>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end"/>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separate"/>
            </w:r>
            <w:r w:rsidRPr="00E25B8F">
              <w:rPr>
                <w:rFonts w:ascii="Tahoma" w:hAnsi="Tahoma" w:cs="Tahoma"/>
                <w:noProof/>
                <w:color w:val="000000" w:themeColor="text1"/>
                <w:sz w:val="16"/>
                <w:szCs w:val="16"/>
              </w:rPr>
              <w:t>[</w:t>
            </w:r>
            <w:hyperlink w:anchor="_ENREF_2" w:tooltip="Cui, 2017 #106" w:history="1">
              <w:r w:rsidR="00A72F7B" w:rsidRPr="00E25B8F">
                <w:rPr>
                  <w:rFonts w:ascii="Tahoma" w:hAnsi="Tahoma" w:cs="Tahoma"/>
                  <w:noProof/>
                  <w:color w:val="000000" w:themeColor="text1"/>
                  <w:sz w:val="16"/>
                  <w:szCs w:val="16"/>
                </w:rPr>
                <w:t>2</w:t>
              </w:r>
            </w:hyperlink>
            <w:r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6CDBFF57" w14:textId="77777777" w:rsidTr="009C3A2D">
        <w:tc>
          <w:tcPr>
            <w:tcW w:w="403" w:type="dxa"/>
            <w:vMerge/>
            <w:tcBorders>
              <w:left w:val="single" w:sz="4" w:space="0" w:color="FFFFFF" w:themeColor="background1"/>
            </w:tcBorders>
            <w:vAlign w:val="center"/>
          </w:tcPr>
          <w:p w14:paraId="32EEDA41" w14:textId="77777777" w:rsidR="007C4F32" w:rsidRPr="00E25B8F" w:rsidRDefault="007C4F32" w:rsidP="000D08E9">
            <w:pPr>
              <w:rPr>
                <w:rFonts w:ascii="Tahoma" w:hAnsi="Tahoma" w:cs="Tahoma"/>
                <w:color w:val="000000" w:themeColor="text1"/>
                <w:sz w:val="16"/>
                <w:szCs w:val="16"/>
              </w:rPr>
            </w:pPr>
          </w:p>
        </w:tc>
        <w:tc>
          <w:tcPr>
            <w:tcW w:w="1050" w:type="dxa"/>
            <w:vMerge/>
            <w:vAlign w:val="center"/>
          </w:tcPr>
          <w:p w14:paraId="1037B76F" w14:textId="77777777" w:rsidR="007C4F32" w:rsidRPr="00E25B8F" w:rsidRDefault="007C4F32" w:rsidP="000D08E9">
            <w:pPr>
              <w:rPr>
                <w:rFonts w:ascii="Tahoma" w:hAnsi="Tahoma" w:cs="Tahoma"/>
                <w:color w:val="000000" w:themeColor="text1"/>
                <w:sz w:val="16"/>
                <w:szCs w:val="16"/>
              </w:rPr>
            </w:pPr>
          </w:p>
        </w:tc>
        <w:tc>
          <w:tcPr>
            <w:tcW w:w="772" w:type="dxa"/>
            <w:vMerge/>
            <w:vAlign w:val="center"/>
          </w:tcPr>
          <w:p w14:paraId="4484E7EA" w14:textId="77777777" w:rsidR="007C4F32" w:rsidRPr="00E25B8F" w:rsidRDefault="007C4F32" w:rsidP="000D08E9">
            <w:pPr>
              <w:rPr>
                <w:rFonts w:ascii="Tahoma" w:hAnsi="Tahoma" w:cs="Tahoma"/>
                <w:color w:val="000000" w:themeColor="text1"/>
                <w:sz w:val="16"/>
                <w:szCs w:val="16"/>
              </w:rPr>
            </w:pPr>
          </w:p>
        </w:tc>
        <w:tc>
          <w:tcPr>
            <w:tcW w:w="1142" w:type="dxa"/>
            <w:vAlign w:val="center"/>
          </w:tcPr>
          <w:p w14:paraId="39C1E240"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Mettl14 knockdown</w:t>
            </w:r>
          </w:p>
        </w:tc>
        <w:tc>
          <w:tcPr>
            <w:tcW w:w="843" w:type="dxa"/>
            <w:vAlign w:val="center"/>
          </w:tcPr>
          <w:p w14:paraId="5E117223"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31</w:t>
            </w:r>
          </w:p>
        </w:tc>
        <w:tc>
          <w:tcPr>
            <w:tcW w:w="645" w:type="dxa"/>
            <w:vMerge/>
            <w:tcBorders>
              <w:right w:val="single" w:sz="4" w:space="0" w:color="FFFFFF" w:themeColor="background1"/>
            </w:tcBorders>
            <w:vAlign w:val="center"/>
          </w:tcPr>
          <w:p w14:paraId="5E548E17" w14:textId="77777777" w:rsidR="007C4F32" w:rsidRPr="00E25B8F" w:rsidRDefault="007C4F32" w:rsidP="003C3121">
            <w:pPr>
              <w:rPr>
                <w:rFonts w:ascii="Tahoma" w:hAnsi="Tahoma" w:cs="Tahoma"/>
                <w:color w:val="000000" w:themeColor="text1"/>
                <w:sz w:val="16"/>
                <w:szCs w:val="16"/>
              </w:rPr>
            </w:pPr>
          </w:p>
        </w:tc>
      </w:tr>
      <w:tr w:rsidR="00E25B8F" w:rsidRPr="00E25B8F" w14:paraId="1B97CFE9" w14:textId="77777777" w:rsidTr="009C3A2D">
        <w:tc>
          <w:tcPr>
            <w:tcW w:w="403" w:type="dxa"/>
            <w:vMerge w:val="restart"/>
            <w:tcBorders>
              <w:left w:val="single" w:sz="4" w:space="0" w:color="FFFFFF" w:themeColor="background1"/>
            </w:tcBorders>
            <w:vAlign w:val="center"/>
          </w:tcPr>
          <w:p w14:paraId="4EDF9787"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4</w:t>
            </w:r>
          </w:p>
        </w:tc>
        <w:tc>
          <w:tcPr>
            <w:tcW w:w="1050" w:type="dxa"/>
            <w:vMerge w:val="restart"/>
            <w:vAlign w:val="center"/>
          </w:tcPr>
          <w:p w14:paraId="72C4F7AC" w14:textId="77777777" w:rsidR="007C4F32" w:rsidRPr="00E25B8F" w:rsidRDefault="007C4F32" w:rsidP="000D08E9">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GSE90642</w:t>
            </w:r>
          </w:p>
        </w:tc>
        <w:tc>
          <w:tcPr>
            <w:tcW w:w="772" w:type="dxa"/>
            <w:vMerge w:val="restart"/>
            <w:vAlign w:val="center"/>
          </w:tcPr>
          <w:p w14:paraId="095E7554" w14:textId="77777777" w:rsidR="007C4F32" w:rsidRPr="00E25B8F" w:rsidRDefault="007C4F32" w:rsidP="000D08E9">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HepG2</w:t>
            </w:r>
          </w:p>
        </w:tc>
        <w:tc>
          <w:tcPr>
            <w:tcW w:w="1142" w:type="dxa"/>
            <w:vAlign w:val="center"/>
          </w:tcPr>
          <w:p w14:paraId="07C7C41A"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843" w:type="dxa"/>
            <w:vAlign w:val="center"/>
          </w:tcPr>
          <w:p w14:paraId="15BACFD9"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48</w:t>
            </w:r>
          </w:p>
        </w:tc>
        <w:tc>
          <w:tcPr>
            <w:tcW w:w="645" w:type="dxa"/>
            <w:vMerge w:val="restart"/>
            <w:tcBorders>
              <w:right w:val="single" w:sz="4" w:space="0" w:color="FFFFFF" w:themeColor="background1"/>
            </w:tcBorders>
            <w:vAlign w:val="center"/>
          </w:tcPr>
          <w:p w14:paraId="3AC4665D" w14:textId="5381EF2B"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fldData xml:space="preserve">PEVuZE5vdGU+PENpdGU+PEF1dGhvcj5IdWFuZzwvQXV0aG9yPjxZZWFyPjIwMTg8L1llYXI+PFJl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</w:fldData>
              </w:fldChar>
            </w:r>
            <w:r w:rsidR="00A72F7B" w:rsidRPr="00E25B8F">
              <w:rPr>
                <w:rFonts w:ascii="Tahoma" w:hAnsi="Tahoma" w:cs="Tahoma"/>
                <w:color w:val="000000" w:themeColor="text1"/>
                <w:sz w:val="16"/>
                <w:szCs w:val="16"/>
              </w:rPr>
              <w:instrText xml:space="preserve"> ADDIN EN.CITE </w:instrText>
            </w:r>
            <w:r w:rsidR="00A72F7B" w:rsidRPr="00E25B8F">
              <w:rPr>
                <w:rFonts w:ascii="Tahoma" w:hAnsi="Tahoma" w:cs="Tahoma"/>
                <w:color w:val="000000" w:themeColor="text1"/>
                <w:sz w:val="16"/>
                <w:szCs w:val="16"/>
              </w:rPr>
              <w:fldChar w:fldCharType="begin">
                <w:fldData xml:space="preserve">PEVuZE5vdGU+PENpdGU+PEF1dGhvcj5IdWFuZzwvQXV0aG9yPjxZZWFyPjIwMTg8L1llYXI+PFJl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</w:fldData>
              </w:fldChar>
            </w:r>
            <w:r w:rsidR="00A72F7B" w:rsidRPr="00E25B8F">
              <w:rPr>
                <w:rFonts w:ascii="Tahoma" w:hAnsi="Tahoma" w:cs="Tahoma"/>
                <w:color w:val="000000" w:themeColor="text1"/>
                <w:sz w:val="16"/>
                <w:szCs w:val="16"/>
              </w:rPr>
              <w:instrText xml:space="preserve"> ADDIN EN.CITE.DATA </w:instrText>
            </w:r>
            <w:r w:rsidR="00A72F7B" w:rsidRPr="00E25B8F">
              <w:rPr>
                <w:rFonts w:ascii="Tahoma" w:hAnsi="Tahoma" w:cs="Tahoma"/>
                <w:color w:val="000000" w:themeColor="text1"/>
                <w:sz w:val="16"/>
                <w:szCs w:val="16"/>
              </w:rPr>
            </w:r>
            <w:r w:rsidR="00A72F7B" w:rsidRPr="00E25B8F">
              <w:rPr>
                <w:rFonts w:ascii="Tahoma" w:hAnsi="Tahoma" w:cs="Tahoma"/>
                <w:color w:val="000000" w:themeColor="text1"/>
                <w:sz w:val="16"/>
                <w:szCs w:val="16"/>
              </w:rPr>
              <w:fldChar w:fldCharType="end"/>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separate"/>
            </w:r>
            <w:r w:rsidR="00A72F7B" w:rsidRPr="00E25B8F">
              <w:rPr>
                <w:rFonts w:ascii="Tahoma" w:hAnsi="Tahoma" w:cs="Tahoma"/>
                <w:noProof/>
                <w:color w:val="000000" w:themeColor="text1"/>
                <w:sz w:val="16"/>
                <w:szCs w:val="16"/>
              </w:rPr>
              <w:t>[</w:t>
            </w:r>
            <w:hyperlink w:anchor="_ENREF_45" w:tooltip="Huang, 2018 #90" w:history="1">
              <w:r w:rsidR="00A72F7B" w:rsidRPr="00E25B8F">
                <w:rPr>
                  <w:rFonts w:ascii="Tahoma" w:hAnsi="Tahoma" w:cs="Tahoma"/>
                  <w:noProof/>
                  <w:color w:val="000000" w:themeColor="text1"/>
                  <w:sz w:val="16"/>
                  <w:szCs w:val="16"/>
                </w:rPr>
                <w:t>45</w:t>
              </w:r>
            </w:hyperlink>
            <w:r w:rsidR="00A72F7B"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35A0AA9A" w14:textId="77777777" w:rsidTr="009C3A2D">
        <w:tc>
          <w:tcPr>
            <w:tcW w:w="403" w:type="dxa"/>
            <w:vMerge/>
            <w:tcBorders>
              <w:left w:val="single" w:sz="4" w:space="0" w:color="FFFFFF" w:themeColor="background1"/>
            </w:tcBorders>
            <w:vAlign w:val="center"/>
          </w:tcPr>
          <w:p w14:paraId="2A0FD41E" w14:textId="77777777" w:rsidR="007C4F32" w:rsidRPr="00E25B8F" w:rsidRDefault="007C4F32" w:rsidP="000D08E9">
            <w:pPr>
              <w:rPr>
                <w:rFonts w:ascii="Tahoma" w:hAnsi="Tahoma" w:cs="Tahoma"/>
                <w:color w:val="000000" w:themeColor="text1"/>
                <w:sz w:val="16"/>
                <w:szCs w:val="16"/>
              </w:rPr>
            </w:pPr>
          </w:p>
        </w:tc>
        <w:tc>
          <w:tcPr>
            <w:tcW w:w="1050" w:type="dxa"/>
            <w:vMerge/>
            <w:vAlign w:val="center"/>
          </w:tcPr>
          <w:p w14:paraId="3C495EC3" w14:textId="77777777" w:rsidR="007C4F32" w:rsidRPr="00E25B8F" w:rsidRDefault="007C4F32" w:rsidP="000D08E9">
            <w:pPr>
              <w:rPr>
                <w:rFonts w:ascii="Tahoma" w:hAnsi="Tahoma" w:cs="Tahoma"/>
                <w:color w:val="000000" w:themeColor="text1"/>
                <w:sz w:val="16"/>
                <w:szCs w:val="16"/>
              </w:rPr>
            </w:pPr>
          </w:p>
        </w:tc>
        <w:tc>
          <w:tcPr>
            <w:tcW w:w="772" w:type="dxa"/>
            <w:vMerge/>
            <w:vAlign w:val="center"/>
          </w:tcPr>
          <w:p w14:paraId="65C52CD7" w14:textId="77777777" w:rsidR="007C4F32" w:rsidRPr="00E25B8F" w:rsidRDefault="007C4F32" w:rsidP="000D08E9">
            <w:pPr>
              <w:rPr>
                <w:rFonts w:ascii="Tahoma" w:hAnsi="Tahoma" w:cs="Tahoma"/>
                <w:color w:val="000000" w:themeColor="text1"/>
                <w:sz w:val="16"/>
                <w:szCs w:val="16"/>
              </w:rPr>
            </w:pPr>
          </w:p>
        </w:tc>
        <w:tc>
          <w:tcPr>
            <w:tcW w:w="1142" w:type="dxa"/>
            <w:vAlign w:val="center"/>
          </w:tcPr>
          <w:p w14:paraId="58561151"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Mettl14 knockdown</w:t>
            </w:r>
          </w:p>
        </w:tc>
        <w:tc>
          <w:tcPr>
            <w:tcW w:w="843" w:type="dxa"/>
            <w:vAlign w:val="center"/>
          </w:tcPr>
          <w:p w14:paraId="78E328C3"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49</w:t>
            </w:r>
          </w:p>
        </w:tc>
        <w:tc>
          <w:tcPr>
            <w:tcW w:w="645" w:type="dxa"/>
            <w:vMerge/>
            <w:tcBorders>
              <w:right w:val="single" w:sz="4" w:space="0" w:color="FFFFFF" w:themeColor="background1"/>
            </w:tcBorders>
            <w:vAlign w:val="center"/>
          </w:tcPr>
          <w:p w14:paraId="3D9FC6F6" w14:textId="77777777" w:rsidR="007C4F32" w:rsidRPr="00E25B8F" w:rsidRDefault="007C4F32" w:rsidP="003C3121">
            <w:pPr>
              <w:rPr>
                <w:rFonts w:ascii="Tahoma" w:hAnsi="Tahoma" w:cs="Tahoma"/>
                <w:color w:val="000000" w:themeColor="text1"/>
                <w:sz w:val="16"/>
                <w:szCs w:val="16"/>
              </w:rPr>
            </w:pPr>
          </w:p>
        </w:tc>
      </w:tr>
      <w:tr w:rsidR="00E25B8F" w:rsidRPr="00E25B8F" w14:paraId="0DA28F97" w14:textId="77777777" w:rsidTr="009C3A2D">
        <w:tc>
          <w:tcPr>
            <w:tcW w:w="403" w:type="dxa"/>
            <w:vMerge w:val="restart"/>
            <w:tcBorders>
              <w:left w:val="single" w:sz="4" w:space="0" w:color="FFFFFF" w:themeColor="background1"/>
            </w:tcBorders>
            <w:vAlign w:val="center"/>
          </w:tcPr>
          <w:p w14:paraId="6FBDAA9D"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5</w:t>
            </w:r>
          </w:p>
        </w:tc>
        <w:tc>
          <w:tcPr>
            <w:tcW w:w="1050" w:type="dxa"/>
            <w:vMerge w:val="restart"/>
            <w:vAlign w:val="center"/>
          </w:tcPr>
          <w:p w14:paraId="5A472C9D" w14:textId="77777777" w:rsidR="007C4F32" w:rsidRPr="00E25B8F" w:rsidRDefault="007C4F32" w:rsidP="000D08E9">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GSE110320</w:t>
            </w:r>
          </w:p>
        </w:tc>
        <w:tc>
          <w:tcPr>
            <w:tcW w:w="772" w:type="dxa"/>
            <w:vMerge w:val="restart"/>
            <w:vAlign w:val="center"/>
          </w:tcPr>
          <w:p w14:paraId="77876C4E" w14:textId="77777777" w:rsidR="007C4F32" w:rsidRPr="00E25B8F" w:rsidRDefault="007C4F32" w:rsidP="000D08E9">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HepG2</w:t>
            </w:r>
          </w:p>
        </w:tc>
        <w:tc>
          <w:tcPr>
            <w:tcW w:w="1142" w:type="dxa"/>
            <w:vAlign w:val="center"/>
          </w:tcPr>
          <w:p w14:paraId="2152F468"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843" w:type="dxa"/>
            <w:vAlign w:val="center"/>
          </w:tcPr>
          <w:p w14:paraId="06770E3B"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57</w:t>
            </w:r>
          </w:p>
        </w:tc>
        <w:tc>
          <w:tcPr>
            <w:tcW w:w="645" w:type="dxa"/>
            <w:vMerge w:val="restart"/>
            <w:tcBorders>
              <w:right w:val="single" w:sz="4" w:space="0" w:color="FFFFFF" w:themeColor="background1"/>
            </w:tcBorders>
            <w:vAlign w:val="center"/>
          </w:tcPr>
          <w:p w14:paraId="206995BF" w14:textId="4AD5A86C"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fldData xml:space="preserve">PEVuZE5vdGU+PENpdGU+PEF1dGhvcj5IdWFuZzwvQXV0aG9yPjxZZWFyPjIwMTk8L1llYXI+PFJl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</w:fldData>
              </w:fldChar>
            </w:r>
            <w:r w:rsidR="00A72F7B" w:rsidRPr="00E25B8F">
              <w:rPr>
                <w:rFonts w:ascii="Tahoma" w:hAnsi="Tahoma" w:cs="Tahoma"/>
                <w:color w:val="000000" w:themeColor="text1"/>
                <w:sz w:val="16"/>
                <w:szCs w:val="16"/>
              </w:rPr>
              <w:instrText xml:space="preserve"> ADDIN EN.CITE </w:instrText>
            </w:r>
            <w:r w:rsidR="00A72F7B" w:rsidRPr="00E25B8F">
              <w:rPr>
                <w:rFonts w:ascii="Tahoma" w:hAnsi="Tahoma" w:cs="Tahoma"/>
                <w:color w:val="000000" w:themeColor="text1"/>
                <w:sz w:val="16"/>
                <w:szCs w:val="16"/>
              </w:rPr>
              <w:fldChar w:fldCharType="begin">
                <w:fldData xml:space="preserve">PEVuZE5vdGU+PENpdGU+PEF1dGhvcj5IdWFuZzwvQXV0aG9yPjxZZWFyPjIwMTk8L1llYXI+PFJl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</w:fldData>
              </w:fldChar>
            </w:r>
            <w:r w:rsidR="00A72F7B" w:rsidRPr="00E25B8F">
              <w:rPr>
                <w:rFonts w:ascii="Tahoma" w:hAnsi="Tahoma" w:cs="Tahoma"/>
                <w:color w:val="000000" w:themeColor="text1"/>
                <w:sz w:val="16"/>
                <w:szCs w:val="16"/>
              </w:rPr>
              <w:instrText xml:space="preserve"> ADDIN EN.CITE.DATA </w:instrText>
            </w:r>
            <w:r w:rsidR="00A72F7B" w:rsidRPr="00E25B8F">
              <w:rPr>
                <w:rFonts w:ascii="Tahoma" w:hAnsi="Tahoma" w:cs="Tahoma"/>
                <w:color w:val="000000" w:themeColor="text1"/>
                <w:sz w:val="16"/>
                <w:szCs w:val="16"/>
              </w:rPr>
            </w:r>
            <w:r w:rsidR="00A72F7B" w:rsidRPr="00E25B8F">
              <w:rPr>
                <w:rFonts w:ascii="Tahoma" w:hAnsi="Tahoma" w:cs="Tahoma"/>
                <w:color w:val="000000" w:themeColor="text1"/>
                <w:sz w:val="16"/>
                <w:szCs w:val="16"/>
              </w:rPr>
              <w:fldChar w:fldCharType="end"/>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separate"/>
            </w:r>
            <w:r w:rsidR="00A72F7B" w:rsidRPr="00E25B8F">
              <w:rPr>
                <w:rFonts w:ascii="Tahoma" w:hAnsi="Tahoma" w:cs="Tahoma"/>
                <w:noProof/>
                <w:color w:val="000000" w:themeColor="text1"/>
                <w:sz w:val="16"/>
                <w:szCs w:val="16"/>
              </w:rPr>
              <w:t>[</w:t>
            </w:r>
            <w:hyperlink w:anchor="_ENREF_31" w:tooltip="Huang, 2019 #91" w:history="1">
              <w:r w:rsidR="00A72F7B" w:rsidRPr="00E25B8F">
                <w:rPr>
                  <w:rFonts w:ascii="Tahoma" w:hAnsi="Tahoma" w:cs="Tahoma"/>
                  <w:noProof/>
                  <w:color w:val="000000" w:themeColor="text1"/>
                  <w:sz w:val="16"/>
                  <w:szCs w:val="16"/>
                </w:rPr>
                <w:t>31</w:t>
              </w:r>
            </w:hyperlink>
            <w:r w:rsidR="00A72F7B"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6A2CCF15" w14:textId="77777777" w:rsidTr="009C3A2D">
        <w:tc>
          <w:tcPr>
            <w:tcW w:w="403" w:type="dxa"/>
            <w:vMerge/>
            <w:tcBorders>
              <w:left w:val="single" w:sz="4" w:space="0" w:color="FFFFFF" w:themeColor="background1"/>
            </w:tcBorders>
            <w:vAlign w:val="center"/>
          </w:tcPr>
          <w:p w14:paraId="306B471C" w14:textId="77777777" w:rsidR="007C4F32" w:rsidRPr="00E25B8F" w:rsidRDefault="007C4F32" w:rsidP="000D08E9">
            <w:pPr>
              <w:rPr>
                <w:rFonts w:ascii="Tahoma" w:hAnsi="Tahoma" w:cs="Tahoma"/>
                <w:color w:val="000000" w:themeColor="text1"/>
                <w:sz w:val="16"/>
                <w:szCs w:val="16"/>
              </w:rPr>
            </w:pPr>
          </w:p>
        </w:tc>
        <w:tc>
          <w:tcPr>
            <w:tcW w:w="1050" w:type="dxa"/>
            <w:vMerge/>
            <w:vAlign w:val="center"/>
          </w:tcPr>
          <w:p w14:paraId="1E93B9F1" w14:textId="77777777" w:rsidR="007C4F32" w:rsidRPr="00E25B8F" w:rsidRDefault="007C4F32" w:rsidP="000D08E9">
            <w:pPr>
              <w:rPr>
                <w:rFonts w:ascii="Tahoma" w:hAnsi="Tahoma" w:cs="Tahoma"/>
                <w:color w:val="000000" w:themeColor="text1"/>
                <w:sz w:val="16"/>
                <w:szCs w:val="16"/>
              </w:rPr>
            </w:pPr>
          </w:p>
        </w:tc>
        <w:tc>
          <w:tcPr>
            <w:tcW w:w="772" w:type="dxa"/>
            <w:vMerge/>
            <w:vAlign w:val="center"/>
          </w:tcPr>
          <w:p w14:paraId="245111F1" w14:textId="77777777" w:rsidR="007C4F32" w:rsidRPr="00E25B8F" w:rsidRDefault="007C4F32" w:rsidP="000D08E9">
            <w:pPr>
              <w:rPr>
                <w:rFonts w:ascii="Tahoma" w:hAnsi="Tahoma" w:cs="Tahoma"/>
                <w:color w:val="000000" w:themeColor="text1"/>
                <w:sz w:val="16"/>
                <w:szCs w:val="16"/>
              </w:rPr>
            </w:pPr>
          </w:p>
        </w:tc>
        <w:tc>
          <w:tcPr>
            <w:tcW w:w="1142" w:type="dxa"/>
            <w:vAlign w:val="center"/>
          </w:tcPr>
          <w:p w14:paraId="552A17A7"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Mettl14 knockdown</w:t>
            </w:r>
          </w:p>
        </w:tc>
        <w:tc>
          <w:tcPr>
            <w:tcW w:w="843" w:type="dxa"/>
            <w:vAlign w:val="center"/>
          </w:tcPr>
          <w:p w14:paraId="4ADA37FC"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59</w:t>
            </w:r>
          </w:p>
        </w:tc>
        <w:tc>
          <w:tcPr>
            <w:tcW w:w="645" w:type="dxa"/>
            <w:vMerge/>
            <w:tcBorders>
              <w:right w:val="single" w:sz="4" w:space="0" w:color="FFFFFF" w:themeColor="background1"/>
            </w:tcBorders>
            <w:vAlign w:val="center"/>
          </w:tcPr>
          <w:p w14:paraId="30A2A1FA" w14:textId="77777777" w:rsidR="007C4F32" w:rsidRPr="00E25B8F" w:rsidRDefault="007C4F32" w:rsidP="003C3121">
            <w:pPr>
              <w:rPr>
                <w:rFonts w:ascii="Tahoma" w:hAnsi="Tahoma" w:cs="Tahoma"/>
                <w:color w:val="000000" w:themeColor="text1"/>
                <w:sz w:val="16"/>
                <w:szCs w:val="16"/>
              </w:rPr>
            </w:pPr>
          </w:p>
        </w:tc>
      </w:tr>
      <w:tr w:rsidR="00E25B8F" w:rsidRPr="00E25B8F" w14:paraId="5ABE08CF" w14:textId="77777777" w:rsidTr="009C3A2D">
        <w:tc>
          <w:tcPr>
            <w:tcW w:w="403" w:type="dxa"/>
            <w:vMerge w:val="restart"/>
            <w:tcBorders>
              <w:left w:val="single" w:sz="4" w:space="0" w:color="FFFFFF" w:themeColor="background1"/>
            </w:tcBorders>
            <w:vAlign w:val="center"/>
          </w:tcPr>
          <w:p w14:paraId="54113B9C"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6</w:t>
            </w:r>
          </w:p>
        </w:tc>
        <w:tc>
          <w:tcPr>
            <w:tcW w:w="1050" w:type="dxa"/>
            <w:vMerge w:val="restart"/>
            <w:vAlign w:val="center"/>
          </w:tcPr>
          <w:p w14:paraId="3428A77D"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GSE132306</w:t>
            </w:r>
          </w:p>
        </w:tc>
        <w:tc>
          <w:tcPr>
            <w:tcW w:w="772" w:type="dxa"/>
            <w:vMerge w:val="restart"/>
            <w:vAlign w:val="center"/>
          </w:tcPr>
          <w:p w14:paraId="16AE3BC2" w14:textId="77777777" w:rsidR="007C4F32" w:rsidRPr="00E25B8F" w:rsidRDefault="007C4F32" w:rsidP="000D08E9">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EndoC-bH1</w:t>
            </w:r>
          </w:p>
        </w:tc>
        <w:tc>
          <w:tcPr>
            <w:tcW w:w="1142" w:type="dxa"/>
            <w:vAlign w:val="center"/>
          </w:tcPr>
          <w:p w14:paraId="353730AF"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843" w:type="dxa"/>
            <w:vAlign w:val="center"/>
          </w:tcPr>
          <w:p w14:paraId="21536DB0"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83</w:t>
            </w:r>
          </w:p>
        </w:tc>
        <w:tc>
          <w:tcPr>
            <w:tcW w:w="645" w:type="dxa"/>
            <w:vMerge w:val="restart"/>
            <w:tcBorders>
              <w:right w:val="single" w:sz="4" w:space="0" w:color="FFFFFF" w:themeColor="background1"/>
            </w:tcBorders>
            <w:vAlign w:val="center"/>
          </w:tcPr>
          <w:p w14:paraId="18A3B0B0" w14:textId="6298AF1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r>
            <w:r w:rsidR="00A72F7B" w:rsidRPr="00E25B8F">
              <w:rPr>
                <w:rFonts w:ascii="Tahoma" w:hAnsi="Tahoma" w:cs="Tahoma"/>
                <w:color w:val="000000" w:themeColor="text1"/>
                <w:sz w:val="16"/>
                <w:szCs w:val="16"/>
              </w:rPr>
              <w:instrText xml:space="preserve"> ADDIN EN.CITE &lt;EndNote&gt;&lt;Cite&gt;&lt;Author&gt;De Jesus&lt;/Author&gt;&lt;Year&gt;2019&lt;/Year&gt;&lt;RecNum&gt;107&lt;/RecNum&gt;&lt;DisplayText&gt;[43]&lt;/DisplayText&gt;&lt;record&gt;&lt;rec-number&gt;107&lt;/rec-number&gt;&lt;foreign-keys&gt;&lt;key app="EN" db-id="evaee9w5hp55w8exzdkpdrrrtp0x2ve5wrdw" timestamp="1595043481"&gt;107&lt;/key&gt;&lt;/foreign-keys&gt;&lt;ref-type name="Journal Article"&gt;17&lt;/ref-type&gt;&lt;contributors&gt;&lt;authors&gt;&lt;author&gt;De Jesus, D. F.&lt;/author&gt;&lt;author&gt;Zhang, Z.&lt;/author&gt;&lt;author&gt;Kahraman, S.&lt;/author&gt;&lt;author&gt;Brown, N. K.&lt;/author&gt;&lt;author&gt;Chen, M.&lt;/author&gt;&lt;author&gt;Hu, J.&lt;/author&gt;&lt;author&gt;Gupta, M. K.&lt;/author&gt;&lt;author&gt;He, C.&lt;/author&gt;&lt;author&gt;Kulkarni, R. N.&lt;/author&gt;&lt;/authors&gt;&lt;/contributors&gt;&lt;auth-address&gt;Islet Cell and Regenerative Biology, Joslin Diabetes Center, Department of Medicine, Brigham and Women&amp;apos;s Hospital, Harvard Stem Cell Institute, Harvard Medical School, Boston, MA 02215, USA.&amp;#xD;Department of Chemistry, Department of Biochemistry and Molecular Biology, and Institute for Biophysical Dynamics, The University of Chicago, Chicago, IL 60637, USA.&amp;#xD;Howard Hughes Medical Institute, The University of Chicago, Chicago, IL 60637, USA.&amp;#xD;Section of Genetic Medicine, Department of Medicine, Department of Human Genetics, The University of Chicago, Chicago, IL 60637, USA.&lt;/auth-address&gt;&lt;titles&gt;&lt;title&gt;m(6)A mRNA Methylation Regulates Human β-Cell Biology in Physiological States and in Type 2 Diabetes&lt;/title&gt;&lt;secondary-title&gt;Nat Metab&lt;/secondary-title&gt;&lt;/titles&gt;&lt;periodical&gt;&lt;full-title&gt;Nat Metab&lt;/full-title&gt;&lt;/periodical&gt;&lt;pages&gt;765-774&lt;/pages&gt;&lt;volume&gt;1&lt;/volume&gt;&lt;number&gt;8&lt;/number&gt;&lt;edition&gt;2019/12/24&lt;/edition&gt;&lt;dates&gt;&lt;year&gt;2019&lt;/year&gt;&lt;pub-dates&gt;&lt;date&gt;Aug&lt;/date&gt;&lt;/pub-dates&gt;&lt;/dates&gt;&lt;isbn&gt;2522-5812&lt;/isbn&gt;&lt;accession-num&gt;31867565&lt;/accession-num&gt;&lt;urls&gt;&lt;/urls&gt;&lt;custom2&gt;PMC6924515&lt;/custom2&gt;&lt;custom6&gt;NIHMS1532031 scientific advisory board of Accent Therapeutics Inc. The remaining authors have no conflicts of interest.&lt;/custom6&gt;&lt;electronic-resource-num&gt;10.1038/s42255-019-0089-9&lt;/electronic-resource-num&gt;&lt;remote-database-provider&gt;NLM&lt;/remote-database-provider&gt;&lt;language&gt;eng&lt;/language&gt;&lt;/record&gt;&lt;/Cite&gt;&lt;/EndNote&gt;</w:instrText>
            </w:r>
            <w:r w:rsidRPr="00E25B8F">
              <w:rPr>
                <w:rFonts w:ascii="Tahoma" w:hAnsi="Tahoma" w:cs="Tahoma"/>
                <w:color w:val="000000" w:themeColor="text1"/>
                <w:sz w:val="16"/>
                <w:szCs w:val="16"/>
              </w:rPr>
              <w:fldChar w:fldCharType="separate"/>
            </w:r>
            <w:r w:rsidR="00A72F7B" w:rsidRPr="00E25B8F">
              <w:rPr>
                <w:rFonts w:ascii="Tahoma" w:hAnsi="Tahoma" w:cs="Tahoma"/>
                <w:noProof/>
                <w:color w:val="000000" w:themeColor="text1"/>
                <w:sz w:val="16"/>
                <w:szCs w:val="16"/>
              </w:rPr>
              <w:t>[</w:t>
            </w:r>
            <w:hyperlink w:anchor="_ENREF_43" w:tooltip="De Jesus, 2019 #107" w:history="1">
              <w:r w:rsidR="00A72F7B" w:rsidRPr="00E25B8F">
                <w:rPr>
                  <w:rFonts w:ascii="Tahoma" w:hAnsi="Tahoma" w:cs="Tahoma"/>
                  <w:noProof/>
                  <w:color w:val="000000" w:themeColor="text1"/>
                  <w:sz w:val="16"/>
                  <w:szCs w:val="16"/>
                </w:rPr>
                <w:t>43</w:t>
              </w:r>
            </w:hyperlink>
            <w:r w:rsidR="00A72F7B"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2F35D2" w:rsidRPr="00E25B8F" w14:paraId="39FCCD91" w14:textId="77777777" w:rsidTr="009C3A2D">
        <w:tc>
          <w:tcPr>
            <w:tcW w:w="403" w:type="dxa"/>
            <w:vMerge/>
            <w:tcBorders>
              <w:left w:val="single" w:sz="4" w:space="0" w:color="FFFFFF" w:themeColor="background1"/>
            </w:tcBorders>
            <w:vAlign w:val="center"/>
          </w:tcPr>
          <w:p w14:paraId="4764C1DE" w14:textId="77777777" w:rsidR="007C4F32" w:rsidRPr="00E25B8F" w:rsidRDefault="007C4F32" w:rsidP="000D08E9">
            <w:pPr>
              <w:rPr>
                <w:rFonts w:ascii="Tahoma" w:hAnsi="Tahoma" w:cs="Tahoma"/>
                <w:color w:val="000000" w:themeColor="text1"/>
                <w:sz w:val="16"/>
                <w:szCs w:val="16"/>
              </w:rPr>
            </w:pPr>
          </w:p>
        </w:tc>
        <w:tc>
          <w:tcPr>
            <w:tcW w:w="1050" w:type="dxa"/>
            <w:vMerge/>
            <w:vAlign w:val="center"/>
          </w:tcPr>
          <w:p w14:paraId="7F6E4539" w14:textId="77777777" w:rsidR="007C4F32" w:rsidRPr="00E25B8F" w:rsidRDefault="007C4F32" w:rsidP="000D08E9">
            <w:pPr>
              <w:rPr>
                <w:rFonts w:ascii="Tahoma" w:hAnsi="Tahoma" w:cs="Tahoma"/>
                <w:color w:val="000000" w:themeColor="text1"/>
                <w:sz w:val="16"/>
                <w:szCs w:val="16"/>
              </w:rPr>
            </w:pPr>
          </w:p>
        </w:tc>
        <w:tc>
          <w:tcPr>
            <w:tcW w:w="772" w:type="dxa"/>
            <w:vMerge/>
            <w:vAlign w:val="center"/>
          </w:tcPr>
          <w:p w14:paraId="4462AB45" w14:textId="77777777" w:rsidR="007C4F32" w:rsidRPr="00E25B8F" w:rsidRDefault="007C4F32" w:rsidP="000D08E9">
            <w:pPr>
              <w:rPr>
                <w:rFonts w:ascii="Tahoma" w:hAnsi="Tahoma" w:cs="Tahoma"/>
                <w:color w:val="000000" w:themeColor="text1"/>
                <w:sz w:val="16"/>
                <w:szCs w:val="16"/>
              </w:rPr>
            </w:pPr>
          </w:p>
        </w:tc>
        <w:tc>
          <w:tcPr>
            <w:tcW w:w="1142" w:type="dxa"/>
            <w:vAlign w:val="center"/>
          </w:tcPr>
          <w:p w14:paraId="185150CF"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Mettl14 knockdown</w:t>
            </w:r>
          </w:p>
        </w:tc>
        <w:tc>
          <w:tcPr>
            <w:tcW w:w="843" w:type="dxa"/>
            <w:vAlign w:val="center"/>
          </w:tcPr>
          <w:p w14:paraId="0295C768"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85</w:t>
            </w:r>
          </w:p>
        </w:tc>
        <w:tc>
          <w:tcPr>
            <w:tcW w:w="645" w:type="dxa"/>
            <w:vMerge/>
            <w:tcBorders>
              <w:right w:val="single" w:sz="4" w:space="0" w:color="FFFFFF" w:themeColor="background1"/>
            </w:tcBorders>
          </w:tcPr>
          <w:p w14:paraId="470F88B8" w14:textId="77777777" w:rsidR="007C4F32" w:rsidRPr="00E25B8F" w:rsidRDefault="007C4F32" w:rsidP="000D08E9">
            <w:pPr>
              <w:rPr>
                <w:rFonts w:ascii="Tahoma" w:hAnsi="Tahoma" w:cs="Tahoma"/>
                <w:color w:val="000000" w:themeColor="text1"/>
                <w:sz w:val="16"/>
                <w:szCs w:val="16"/>
              </w:rPr>
            </w:pPr>
          </w:p>
        </w:tc>
      </w:tr>
    </w:tbl>
    <w:p w14:paraId="32671289" w14:textId="39504D0F" w:rsidR="0075065D" w:rsidRPr="00E25B8F" w:rsidRDefault="0075065D" w:rsidP="00772191">
      <w:pPr>
        <w:pStyle w:val="AckHead"/>
        <w:rPr>
          <w:color w:val="000000" w:themeColor="text1"/>
        </w:rPr>
      </w:pPr>
    </w:p>
    <w:p w14:paraId="3892B818" w14:textId="77777777" w:rsidR="000D08E9" w:rsidRPr="00E25B8F" w:rsidRDefault="000D08E9" w:rsidP="00772191">
      <w:pPr>
        <w:pStyle w:val="AckHead"/>
        <w:rPr>
          <w:color w:val="000000" w:themeColor="text1"/>
        </w:rPr>
      </w:pPr>
    </w:p>
    <w:p w14:paraId="373EE9F6" w14:textId="77777777" w:rsidR="00501D62" w:rsidRPr="00E25B8F" w:rsidRDefault="0075065D" w:rsidP="00E75700">
      <w:pPr>
        <w:pStyle w:val="Para"/>
        <w:rPr>
          <w:rStyle w:val="Label"/>
          <w:rFonts w:eastAsia="SimSun" w:cs="Linux Libertine"/>
          <w:b/>
          <w:color w:val="000000" w:themeColor="text1"/>
          <w:sz w:val="22"/>
          <w:szCs w:val="20"/>
          <w:lang w:eastAsia="zh-CN"/>
        </w:rPr>
      </w:pPr>
      <w:r w:rsidRPr="00E25B8F">
        <w:rPr>
          <w:rStyle w:val="Label"/>
          <w:rFonts w:eastAsia="SimSun" w:cs="Linux Libertine"/>
          <w:b/>
          <w:color w:val="000000" w:themeColor="text1"/>
          <w:sz w:val="22"/>
          <w:szCs w:val="20"/>
          <w:lang w:eastAsia="zh-CN"/>
        </w:rPr>
        <w:t xml:space="preserve">2.2 Data extraction and measures </w:t>
      </w:r>
    </w:p>
    <w:p w14:paraId="03A25431" w14:textId="1DD97C5B" w:rsidR="0075065D" w:rsidRPr="00E25B8F" w:rsidRDefault="0075065D" w:rsidP="00E75700">
      <w:pPr>
        <w:pStyle w:val="Para"/>
        <w:rPr>
          <w:color w:val="000000" w:themeColor="text1"/>
        </w:rPr>
      </w:pPr>
      <w:r w:rsidRPr="00E25B8F">
        <w:rPr>
          <w:color w:val="000000" w:themeColor="text1"/>
        </w:rPr>
        <w:t>Leading authors, publication citation, GSE number, cell line</w:t>
      </w:r>
      <w:r w:rsidR="00B36EC5" w:rsidRPr="00E25B8F">
        <w:rPr>
          <w:color w:val="000000" w:themeColor="text1"/>
        </w:rPr>
        <w:t>,</w:t>
      </w:r>
      <w:r w:rsidRPr="00E25B8F">
        <w:rPr>
          <w:color w:val="000000" w:themeColor="text1"/>
        </w:rPr>
        <w:t xml:space="preserve"> and treatment (control or knockdown of METTL3/METTL14 gene) were collected from the collected dataset. The quality and reliability of data were measured based on the journal where they published, profiling approaches used, and the appropriateness of the experiments.</w:t>
      </w:r>
    </w:p>
    <w:p w14:paraId="3B846096" w14:textId="77777777" w:rsidR="002A1B10" w:rsidRPr="00E25B8F" w:rsidRDefault="002A1B10" w:rsidP="00E75700">
      <w:pPr>
        <w:pStyle w:val="Para"/>
        <w:rPr>
          <w:color w:val="000000" w:themeColor="text1"/>
        </w:rPr>
      </w:pPr>
    </w:p>
    <w:p w14:paraId="05849CC4" w14:textId="593D5503" w:rsidR="0075065D" w:rsidRPr="00E25B8F" w:rsidRDefault="0075065D" w:rsidP="00E75700">
      <w:pPr>
        <w:pStyle w:val="Para"/>
        <w:rPr>
          <w:color w:val="000000" w:themeColor="text1"/>
        </w:rPr>
      </w:pPr>
      <w:r w:rsidRPr="00E25B8F">
        <w:rPr>
          <w:color w:val="000000" w:themeColor="text1"/>
        </w:rPr>
        <w:t xml:space="preserve">Experiment groups were prepared via the RNA methylation differential analysis with MeRIP-seq data </w:t>
      </w:r>
      <w:r w:rsidR="007C4F32" w:rsidRPr="00E25B8F">
        <w:rPr>
          <w:color w:val="000000" w:themeColor="text1"/>
        </w:rPr>
        <w:fldChar w:fldCharType="begin">
          <w:fldData xml:space="preserve">PEVuZE5vdGU+PENpdGU+PEF1dGhvcj5NZW5nPC9BdXRob3I+PFllYXI+MjAxNDwvWWVhcj48UmVj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</w:fldData>
        </w:fldChar>
      </w:r>
      <w:r w:rsidR="00A72F7B" w:rsidRPr="00E25B8F">
        <w:rPr>
          <w:color w:val="000000" w:themeColor="text1"/>
        </w:rPr>
        <w:instrText xml:space="preserve"> ADDIN EN.CITE </w:instrText>
      </w:r>
      <w:r w:rsidR="00A72F7B" w:rsidRPr="00E25B8F">
        <w:rPr>
          <w:color w:val="000000" w:themeColor="text1"/>
        </w:rPr>
        <w:fldChar w:fldCharType="begin">
          <w:fldData xml:space="preserve">PEVuZE5vdGU+PENpdGU+PEF1dGhvcj5NZW5nPC9BdXRob3I+PFllYXI+MjAxNDwvWWVhcj48UmVj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</w:fldData>
        </w:fldChar>
      </w:r>
      <w:r w:rsidR="00A72F7B" w:rsidRPr="00E25B8F">
        <w:rPr>
          <w:color w:val="000000" w:themeColor="text1"/>
        </w:rPr>
        <w:instrText xml:space="preserve"> ADDIN EN.CITE.DATA </w:instrText>
      </w:r>
      <w:r w:rsidR="00A72F7B" w:rsidRPr="00E25B8F">
        <w:rPr>
          <w:color w:val="000000" w:themeColor="text1"/>
        </w:rPr>
      </w:r>
      <w:r w:rsidR="00A72F7B" w:rsidRPr="00E25B8F">
        <w:rPr>
          <w:color w:val="000000" w:themeColor="text1"/>
        </w:rPr>
        <w:fldChar w:fldCharType="end"/>
      </w:r>
      <w:r w:rsidR="007C4F32" w:rsidRPr="00E25B8F">
        <w:rPr>
          <w:color w:val="000000" w:themeColor="text1"/>
        </w:rPr>
      </w:r>
      <w:r w:rsidR="007C4F32" w:rsidRPr="00E25B8F">
        <w:rPr>
          <w:color w:val="000000" w:themeColor="text1"/>
        </w:rPr>
        <w:fldChar w:fldCharType="separate"/>
      </w:r>
      <w:r w:rsidR="00A72F7B" w:rsidRPr="00E25B8F">
        <w:rPr>
          <w:noProof/>
          <w:color w:val="000000" w:themeColor="text1"/>
        </w:rPr>
        <w:t>[</w:t>
      </w:r>
      <w:hyperlink w:anchor="_ENREF_46" w:tooltip="Meng, 2014 #93" w:history="1">
        <w:r w:rsidR="00A72F7B" w:rsidRPr="00E25B8F">
          <w:rPr>
            <w:noProof/>
            <w:color w:val="000000" w:themeColor="text1"/>
          </w:rPr>
          <w:t>46</w:t>
        </w:r>
      </w:hyperlink>
      <w:r w:rsidR="00A72F7B" w:rsidRPr="00E25B8F">
        <w:rPr>
          <w:noProof/>
          <w:color w:val="000000" w:themeColor="text1"/>
        </w:rPr>
        <w:t>]</w:t>
      </w:r>
      <w:r w:rsidR="007C4F32" w:rsidRPr="00E25B8F">
        <w:rPr>
          <w:color w:val="000000" w:themeColor="text1"/>
        </w:rPr>
        <w:fldChar w:fldCharType="end"/>
      </w:r>
      <w:r w:rsidRPr="00E25B8F">
        <w:rPr>
          <w:color w:val="000000" w:themeColor="text1"/>
        </w:rPr>
        <w:t xml:space="preserve"> and </w:t>
      </w:r>
      <w:r w:rsidR="006A3504" w:rsidRPr="00E25B8F">
        <w:rPr>
          <w:color w:val="000000" w:themeColor="text1"/>
        </w:rPr>
        <w:t>exome Peak</w:t>
      </w:r>
      <w:r w:rsidRPr="00E25B8F">
        <w:rPr>
          <w:color w:val="000000" w:themeColor="text1"/>
        </w:rPr>
        <w:t xml:space="preserve"> R/Bioconductor package </w:t>
      </w:r>
      <w:r w:rsidR="007C4F32" w:rsidRPr="00E25B8F">
        <w:rPr>
          <w:color w:val="000000" w:themeColor="text1"/>
        </w:rPr>
        <w:fldChar w:fldCharType="begin">
          <w:fldData xml:space="preserve">PEVuZE5vdGU+PENpdGU+PEF1dGhvcj5DaGVuPC9BdXRob3I+PFllYXI+MjAxOTwvWWVhcj48UmVj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</w:fldData>
        </w:fldChar>
      </w:r>
      <w:r w:rsidR="00A72F7B" w:rsidRPr="00E25B8F">
        <w:rPr>
          <w:color w:val="000000" w:themeColor="text1"/>
        </w:rPr>
        <w:instrText xml:space="preserve"> ADDIN EN.CITE </w:instrText>
      </w:r>
      <w:r w:rsidR="00A72F7B" w:rsidRPr="00E25B8F">
        <w:rPr>
          <w:color w:val="000000" w:themeColor="text1"/>
        </w:rPr>
        <w:fldChar w:fldCharType="begin">
          <w:fldData xml:space="preserve">PEVuZE5vdGU+PENpdGU+PEF1dGhvcj5DaGVuPC9BdXRob3I+PFllYXI+MjAxOTwvWWVhcj48UmVj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</w:fldData>
        </w:fldChar>
      </w:r>
      <w:r w:rsidR="00A72F7B" w:rsidRPr="00E25B8F">
        <w:rPr>
          <w:color w:val="000000" w:themeColor="text1"/>
        </w:rPr>
        <w:instrText xml:space="preserve"> ADDIN EN.CITE.DATA </w:instrText>
      </w:r>
      <w:r w:rsidR="00A72F7B" w:rsidRPr="00E25B8F">
        <w:rPr>
          <w:color w:val="000000" w:themeColor="text1"/>
        </w:rPr>
      </w:r>
      <w:r w:rsidR="00A72F7B" w:rsidRPr="00E25B8F">
        <w:rPr>
          <w:color w:val="000000" w:themeColor="text1"/>
        </w:rPr>
        <w:fldChar w:fldCharType="end"/>
      </w:r>
      <w:r w:rsidR="007C4F32" w:rsidRPr="00E25B8F">
        <w:rPr>
          <w:color w:val="000000" w:themeColor="text1"/>
        </w:rPr>
      </w:r>
      <w:r w:rsidR="007C4F32" w:rsidRPr="00E25B8F">
        <w:rPr>
          <w:color w:val="000000" w:themeColor="text1"/>
        </w:rPr>
        <w:fldChar w:fldCharType="separate"/>
      </w:r>
      <w:r w:rsidR="00A72F7B" w:rsidRPr="00E25B8F">
        <w:rPr>
          <w:noProof/>
          <w:color w:val="000000" w:themeColor="text1"/>
        </w:rPr>
        <w:t>[</w:t>
      </w:r>
      <w:hyperlink w:anchor="_ENREF_47" w:tooltip="Chen, 2019 #103" w:history="1">
        <w:r w:rsidR="00A72F7B" w:rsidRPr="00E25B8F">
          <w:rPr>
            <w:noProof/>
            <w:color w:val="000000" w:themeColor="text1"/>
          </w:rPr>
          <w:t>47</w:t>
        </w:r>
      </w:hyperlink>
      <w:r w:rsidR="00A72F7B" w:rsidRPr="00E25B8F">
        <w:rPr>
          <w:noProof/>
          <w:color w:val="000000" w:themeColor="text1"/>
        </w:rPr>
        <w:t>]</w:t>
      </w:r>
      <w:r w:rsidR="007C4F32" w:rsidRPr="00E25B8F">
        <w:rPr>
          <w:color w:val="000000" w:themeColor="text1"/>
        </w:rPr>
        <w:fldChar w:fldCharType="end"/>
      </w:r>
      <w:r w:rsidRPr="00E25B8F">
        <w:rPr>
          <w:color w:val="000000" w:themeColor="text1"/>
        </w:rPr>
        <w:t xml:space="preserve">. By calculating the difference between methylation level under different treatments, samples were categorized as "experimentally positive" or "experimentally negative". For a given sample, if its experimental group has </w:t>
      </w:r>
      <w:r w:rsidR="00B36EC5" w:rsidRPr="00E25B8F">
        <w:rPr>
          <w:color w:val="000000" w:themeColor="text1"/>
        </w:rPr>
        <w:t xml:space="preserve">a </w:t>
      </w:r>
      <w:r w:rsidRPr="00E25B8F">
        <w:rPr>
          <w:color w:val="000000" w:themeColor="text1"/>
        </w:rPr>
        <w:t xml:space="preserve">higher methylation level than its </w:t>
      </w:r>
      <w:r w:rsidRPr="00E25B8F">
        <w:rPr>
          <w:color w:val="000000" w:themeColor="text1"/>
        </w:rPr>
        <w:lastRenderedPageBreak/>
        <w:t>control group, then it would be considered as “experimentally positive” and vice versa.</w:t>
      </w:r>
    </w:p>
    <w:p w14:paraId="4B7ED130" w14:textId="77777777" w:rsidR="0075065D" w:rsidRPr="00E25B8F" w:rsidRDefault="0075065D" w:rsidP="00E75700">
      <w:pPr>
        <w:pStyle w:val="Para"/>
        <w:rPr>
          <w:color w:val="000000" w:themeColor="text1"/>
        </w:rPr>
      </w:pPr>
    </w:p>
    <w:p w14:paraId="5B2BEAF0" w14:textId="77777777" w:rsidR="00501D62" w:rsidRPr="00E25B8F" w:rsidRDefault="0075065D" w:rsidP="00E75700">
      <w:pPr>
        <w:pStyle w:val="Para"/>
        <w:rPr>
          <w:color w:val="000000" w:themeColor="text1"/>
        </w:rPr>
      </w:pPr>
      <w:r w:rsidRPr="00E25B8F">
        <w:rPr>
          <w:rStyle w:val="Label"/>
          <w:rFonts w:eastAsia="SimSun" w:cs="Linux Libertine"/>
          <w:b/>
          <w:color w:val="000000" w:themeColor="text1"/>
          <w:sz w:val="22"/>
          <w:szCs w:val="20"/>
          <w:lang w:eastAsia="zh-CN"/>
        </w:rPr>
        <w:t>2.3 Statistical analysis</w:t>
      </w:r>
      <w:r w:rsidRPr="00E25B8F">
        <w:rPr>
          <w:color w:val="000000" w:themeColor="text1"/>
        </w:rPr>
        <w:t xml:space="preserve"> </w:t>
      </w:r>
    </w:p>
    <w:p w14:paraId="3EE0E47C" w14:textId="607A36CD" w:rsidR="0075065D" w:rsidRPr="00E25B8F" w:rsidRDefault="0075065D" w:rsidP="00E75700">
      <w:pPr>
        <w:pStyle w:val="Para"/>
        <w:rPr>
          <w:color w:val="000000" w:themeColor="text1"/>
        </w:rPr>
      </w:pPr>
      <w:r w:rsidRPr="00E25B8F">
        <w:rPr>
          <w:color w:val="000000" w:themeColor="text1"/>
        </w:rPr>
        <w:t xml:space="preserve">The RNA methylation level in </w:t>
      </w:r>
      <w:r w:rsidR="00B36EC5" w:rsidRPr="00E25B8F">
        <w:rPr>
          <w:color w:val="000000" w:themeColor="text1"/>
        </w:rPr>
        <w:t xml:space="preserve">the </w:t>
      </w:r>
      <w:r w:rsidRPr="00E25B8F">
        <w:rPr>
          <w:color w:val="000000" w:themeColor="text1"/>
        </w:rPr>
        <w:t>experimental group and control group were compared and assessed. “metafor”, a</w:t>
      </w:r>
      <w:r w:rsidR="00B36EC5" w:rsidRPr="00E25B8F">
        <w:rPr>
          <w:color w:val="000000" w:themeColor="text1"/>
        </w:rPr>
        <w:t>n</w:t>
      </w:r>
      <w:r w:rsidRPr="00E25B8F">
        <w:rPr>
          <w:color w:val="000000" w:themeColor="text1"/>
        </w:rPr>
        <w:t xml:space="preserve"> R package</w:t>
      </w:r>
      <w:r w:rsidR="007C4F32" w:rsidRPr="00E25B8F">
        <w:rPr>
          <w:color w:val="000000" w:themeColor="text1"/>
        </w:rPr>
        <w:fldChar w:fldCharType="begin"/>
      </w:r>
      <w:r w:rsidR="00A72F7B" w:rsidRPr="00E25B8F">
        <w:rPr>
          <w:color w:val="000000" w:themeColor="text1"/>
        </w:rPr>
        <w:instrText xml:space="preserve"> ADDIN EN.CITE &lt;EndNote&gt;&lt;Cite&gt;&lt;Author&gt;Viechtbauer&lt;/Author&gt;&lt;Year&gt;2010&lt;/Year&gt;&lt;RecNum&gt;105&lt;/RecNum&gt;&lt;DisplayText&gt;[48]&lt;/DisplayText&gt;&lt;record&gt;&lt;rec-number&gt;105&lt;/rec-number&gt;&lt;foreign-keys&gt;&lt;key app="EN" db-id="evaee9w5hp55w8exzdkpdrrrtp0x2ve5wrdw" timestamp="1595043196"&gt;105&lt;/key&gt;&lt;/foreign-keys&gt;&lt;ref-type name="Journal Article"&gt;17&lt;/ref-type&gt;&lt;contributors&gt;&lt;authors&gt;&lt;author&gt;Wolfgang Viechtbauer&lt;/author&gt;&lt;/authors&gt;&lt;/contributors&gt;&lt;titles&gt;&lt;title&gt;Conducting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Software&lt;/full-title&gt;&lt;/periodical&gt;&lt;volume&gt;36&lt;/volume&gt;&lt;number&gt;1&lt;/number&gt;&lt;dates&gt;&lt;year&gt;2010&lt;/year&gt;&lt;/dates&gt;&lt;urls&gt;&lt;/urls&gt;&lt;/record&gt;&lt;/Cite&gt;&lt;/EndNote&gt;</w:instrText>
      </w:r>
      <w:r w:rsidR="007C4F32" w:rsidRPr="00E25B8F">
        <w:rPr>
          <w:color w:val="000000" w:themeColor="text1"/>
        </w:rPr>
        <w:fldChar w:fldCharType="separate"/>
      </w:r>
      <w:r w:rsidR="00A72F7B" w:rsidRPr="00E25B8F">
        <w:rPr>
          <w:noProof/>
          <w:color w:val="000000" w:themeColor="text1"/>
        </w:rPr>
        <w:t>[</w:t>
      </w:r>
      <w:hyperlink w:anchor="_ENREF_48" w:tooltip="Viechtbauer, 2010 #105" w:history="1">
        <w:r w:rsidR="00A72F7B" w:rsidRPr="00E25B8F">
          <w:rPr>
            <w:noProof/>
            <w:color w:val="000000" w:themeColor="text1"/>
          </w:rPr>
          <w:t>48</w:t>
        </w:r>
      </w:hyperlink>
      <w:r w:rsidR="00A72F7B" w:rsidRPr="00E25B8F">
        <w:rPr>
          <w:noProof/>
          <w:color w:val="000000" w:themeColor="text1"/>
        </w:rPr>
        <w:t>]</w:t>
      </w:r>
      <w:r w:rsidR="007C4F32" w:rsidRPr="00E25B8F">
        <w:rPr>
          <w:color w:val="000000" w:themeColor="text1"/>
        </w:rPr>
        <w:fldChar w:fldCharType="end"/>
      </w:r>
      <w:r w:rsidRPr="00E25B8F">
        <w:rPr>
          <w:color w:val="000000" w:themeColor="text1"/>
        </w:rPr>
        <w:t xml:space="preserve">, </w:t>
      </w:r>
      <w:r w:rsidR="00B36EC5" w:rsidRPr="00E25B8F">
        <w:rPr>
          <w:color w:val="000000" w:themeColor="text1"/>
        </w:rPr>
        <w:t xml:space="preserve">was </w:t>
      </w:r>
      <w:r w:rsidRPr="00E25B8F">
        <w:rPr>
          <w:color w:val="000000" w:themeColor="text1"/>
        </w:rPr>
        <w:t xml:space="preserve">used to perform </w:t>
      </w:r>
      <w:r w:rsidR="00B36EC5" w:rsidRPr="00E25B8F">
        <w:rPr>
          <w:color w:val="000000" w:themeColor="text1"/>
        </w:rPr>
        <w:t xml:space="preserve">a </w:t>
      </w:r>
      <w:r w:rsidRPr="00E25B8F">
        <w:rPr>
          <w:color w:val="000000" w:themeColor="text1"/>
        </w:rPr>
        <w:t xml:space="preserve">meta-analysis and calculate the risk ratios (RRs) and 95% CIs using the random-effects model. </w:t>
      </w:r>
    </w:p>
    <w:p w14:paraId="4B954E48" w14:textId="77777777" w:rsidR="002A1B10" w:rsidRPr="00E25B8F" w:rsidRDefault="002A1B10" w:rsidP="00E75700">
      <w:pPr>
        <w:pStyle w:val="Para"/>
        <w:rPr>
          <w:color w:val="000000" w:themeColor="text1"/>
        </w:rPr>
      </w:pPr>
    </w:p>
    <w:p w14:paraId="54AA4715" w14:textId="39E90B01" w:rsidR="0075065D" w:rsidRPr="00E25B8F" w:rsidRDefault="0075065D" w:rsidP="00E75700">
      <w:pPr>
        <w:pStyle w:val="Para"/>
        <w:rPr>
          <w:color w:val="000000" w:themeColor="text1"/>
        </w:rPr>
      </w:pPr>
      <w:r w:rsidRPr="00E25B8F">
        <w:rPr>
          <w:color w:val="000000" w:themeColor="text1"/>
        </w:rPr>
        <w:t>The data within the studies were pooled and evaluated by statistical heterogeneity I 2, which is the percentage of the total variation across studies that is due to heterogeneity rather than by chance. An I 2 of 25%, 50%</w:t>
      </w:r>
      <w:r w:rsidR="00B36EC5" w:rsidRPr="00E25B8F">
        <w:rPr>
          <w:color w:val="000000" w:themeColor="text1"/>
        </w:rPr>
        <w:t>,</w:t>
      </w:r>
      <w:r w:rsidRPr="00E25B8F">
        <w:rPr>
          <w:color w:val="000000" w:themeColor="text1"/>
        </w:rPr>
        <w:t xml:space="preserve"> and 75% </w:t>
      </w:r>
      <w:r w:rsidR="00B36EC5" w:rsidRPr="00E25B8F">
        <w:rPr>
          <w:color w:val="000000" w:themeColor="text1"/>
        </w:rPr>
        <w:t xml:space="preserve">were </w:t>
      </w:r>
      <w:r w:rsidRPr="00E25B8F">
        <w:rPr>
          <w:color w:val="000000" w:themeColor="text1"/>
        </w:rPr>
        <w:t>considered as low, moderate</w:t>
      </w:r>
      <w:r w:rsidR="00B36EC5" w:rsidRPr="00E25B8F">
        <w:rPr>
          <w:color w:val="000000" w:themeColor="text1"/>
        </w:rPr>
        <w:t>,</w:t>
      </w:r>
      <w:r w:rsidRPr="00E25B8F">
        <w:rPr>
          <w:color w:val="000000" w:themeColor="text1"/>
        </w:rPr>
        <w:t xml:space="preserve"> and high, respectively. </w:t>
      </w:r>
      <w:r w:rsidR="00B36EC5" w:rsidRPr="00E25B8F">
        <w:rPr>
          <w:color w:val="000000" w:themeColor="text1"/>
        </w:rPr>
        <w:t xml:space="preserve">A </w:t>
      </w:r>
      <w:r w:rsidRPr="00E25B8F">
        <w:rPr>
          <w:color w:val="000000" w:themeColor="text1"/>
        </w:rPr>
        <w:t xml:space="preserve">Forest plot was made to compare and visualize the relationship between each sample, demonstrating the 95% CIs and effect sizes.  </w:t>
      </w:r>
    </w:p>
    <w:p w14:paraId="3C57FFF4" w14:textId="77777777" w:rsidR="002A1B10" w:rsidRPr="00E25B8F" w:rsidRDefault="002A1B10" w:rsidP="00E75700">
      <w:pPr>
        <w:pStyle w:val="Para"/>
        <w:rPr>
          <w:color w:val="000000" w:themeColor="text1"/>
        </w:rPr>
      </w:pPr>
    </w:p>
    <w:p w14:paraId="2375C8E6" w14:textId="0DA3F7F6" w:rsidR="0075065D" w:rsidRPr="00E25B8F" w:rsidRDefault="0075065D" w:rsidP="00E75700">
      <w:pPr>
        <w:pStyle w:val="Para"/>
        <w:rPr>
          <w:color w:val="000000" w:themeColor="text1"/>
        </w:rPr>
      </w:pPr>
      <w:r w:rsidRPr="00E25B8F">
        <w:rPr>
          <w:color w:val="000000" w:themeColor="text1"/>
        </w:rPr>
        <w:t xml:space="preserve">When an inconsistency was discovered between the RR for the same outcome, subgroup analysis was applied to determine the data which contribute significantly to the high heterogeneity. The potential influence of each sample </w:t>
      </w:r>
      <w:r w:rsidR="00B36EC5" w:rsidRPr="00E25B8F">
        <w:rPr>
          <w:color w:val="000000" w:themeColor="text1"/>
        </w:rPr>
        <w:t xml:space="preserve">was </w:t>
      </w:r>
      <w:r w:rsidRPr="00E25B8F">
        <w:rPr>
          <w:color w:val="000000" w:themeColor="text1"/>
        </w:rPr>
        <w:t>determined, ordered</w:t>
      </w:r>
      <w:r w:rsidR="00B36EC5" w:rsidRPr="00E25B8F">
        <w:rPr>
          <w:color w:val="000000" w:themeColor="text1"/>
        </w:rPr>
        <w:t>,</w:t>
      </w:r>
      <w:r w:rsidRPr="00E25B8F">
        <w:rPr>
          <w:color w:val="000000" w:themeColor="text1"/>
        </w:rPr>
        <w:t xml:space="preserve"> and visualized by the R package introduced by Baujat </w:t>
      </w:r>
      <w:r w:rsidR="00067674" w:rsidRPr="00E25B8F">
        <w:rPr>
          <w:color w:val="000000" w:themeColor="text1"/>
        </w:rPr>
        <w:fldChar w:fldCharType="begin"/>
      </w:r>
      <w:r w:rsidR="00A72F7B" w:rsidRPr="00E25B8F">
        <w:rPr>
          <w:color w:val="000000" w:themeColor="text1"/>
        </w:rPr>
        <w:instrText xml:space="preserve"> ADDIN EN.CITE &lt;EndNote&gt;&lt;Cite&gt;&lt;Author&gt;Baujat&lt;/Author&gt;&lt;Year&gt;2002&lt;/Year&gt;&lt;RecNum&gt;104&lt;/RecNum&gt;&lt;DisplayText&gt;[49]&lt;/DisplayText&gt;&lt;record&gt;&lt;rec-number&gt;104&lt;/rec-number&gt;&lt;foreign-keys&gt;&lt;key app="EN" db-id="evaee9w5hp55w8exzdkpdrrrtp0x2ve5wrdw" timestamp="1595043082"&gt;104&lt;/key&gt;&lt;/foreign-keys&gt;&lt;ref-type name="Journal Article"&gt;17&lt;/ref-type&gt;&lt;contributors&gt;&lt;authors&gt;&lt;author&gt;Baujat, B.&lt;/author&gt;&lt;author&gt;Mahé, C.&lt;/author&gt;&lt;author&gt;Pignon, J. P.&lt;/author&gt;&lt;author&gt;Hill, C.&lt;/author&gt;&lt;/authors&gt;&lt;/contributors&gt;&lt;auth-address&gt;Institut Gustave Roussy, Département de Biostatistique et d&amp;apos;Epidémiologie, 39 rue Camille Desmoulins, 94805 Villejuif cedex, France.&lt;/auth-address&gt;&lt;titles&gt;&lt;title&gt;A graphical method for exploring heterogeneity in meta-analyses: application to a meta-analysis of 65 trials&lt;/title&gt;&lt;secondary-title&gt;Stat Med&lt;/secondary-title&gt;&lt;/titles&gt;&lt;periodical&gt;&lt;full-title&gt;Stat Med&lt;/full-title&gt;&lt;/periodical&gt;&lt;pages&gt;2641-52&lt;/pages&gt;&lt;volume&gt;21&lt;/volume&gt;&lt;number&gt;18&lt;/number&gt;&lt;edition&gt;2002/09/14&lt;/edition&gt;&lt;keywords&gt;&lt;keyword&gt;*Clinical Trials as Topic&lt;/keyword&gt;&lt;keyword&gt;Combined Modality Therapy&lt;/keyword&gt;&lt;keyword&gt;Data Display&lt;/keyword&gt;&lt;keyword&gt;Female&lt;/keyword&gt;&lt;keyword&gt;Head and Neck Neoplasms/*drug therapy/*radiotherapy&lt;/keyword&gt;&lt;keyword&gt;Humans&lt;/keyword&gt;&lt;keyword&gt;Male&lt;/keyword&gt;&lt;keyword&gt;*Meta-Analysis as Topic&lt;/keyword&gt;&lt;keyword&gt;Middle Aged&lt;/keyword&gt;&lt;keyword&gt;Statistics as Topic/*methods&lt;/keyword&gt;&lt;/keywords&gt;&lt;dates&gt;&lt;year&gt;2002&lt;/year&gt;&lt;pub-dates&gt;&lt;date&gt;Sep 30&lt;/date&gt;&lt;/pub-dates&gt;&lt;/dates&gt;&lt;isbn&gt;0277-6715 (Print)&amp;#xD;0277-6715&lt;/isbn&gt;&lt;accession-num&gt;12228882&lt;/accession-num&gt;&lt;urls&gt;&lt;/urls&gt;&lt;electronic-resource-num&gt;10.1002/sim.1221&lt;/electronic-resource-num&gt;&lt;remote-database-provider&gt;NLM&lt;/remote-database-provider&gt;&lt;language&gt;eng&lt;/language&gt;&lt;/record&gt;&lt;/Cite&gt;&lt;/EndNote&gt;</w:instrText>
      </w:r>
      <w:r w:rsidR="00067674" w:rsidRPr="00E25B8F">
        <w:rPr>
          <w:color w:val="000000" w:themeColor="text1"/>
        </w:rPr>
        <w:fldChar w:fldCharType="separate"/>
      </w:r>
      <w:r w:rsidR="00A72F7B" w:rsidRPr="00E25B8F">
        <w:rPr>
          <w:noProof/>
          <w:color w:val="000000" w:themeColor="text1"/>
        </w:rPr>
        <w:t>[</w:t>
      </w:r>
      <w:hyperlink w:anchor="_ENREF_49" w:tooltip="Baujat, 2002 #104" w:history="1">
        <w:r w:rsidR="00A72F7B" w:rsidRPr="00E25B8F">
          <w:rPr>
            <w:noProof/>
            <w:color w:val="000000" w:themeColor="text1"/>
          </w:rPr>
          <w:t>49</w:t>
        </w:r>
      </w:hyperlink>
      <w:r w:rsidR="00A72F7B" w:rsidRPr="00E25B8F">
        <w:rPr>
          <w:noProof/>
          <w:color w:val="000000" w:themeColor="text1"/>
        </w:rPr>
        <w:t>]</w:t>
      </w:r>
      <w:r w:rsidR="00067674" w:rsidRPr="00E25B8F">
        <w:rPr>
          <w:color w:val="000000" w:themeColor="text1"/>
        </w:rPr>
        <w:fldChar w:fldCharType="end"/>
      </w:r>
      <w:r w:rsidRPr="00E25B8F">
        <w:rPr>
          <w:color w:val="000000" w:themeColor="text1"/>
        </w:rPr>
        <w:t xml:space="preserve">. Samples were eliminated by order and the heterogeneity of the left samples </w:t>
      </w:r>
      <w:r w:rsidR="00B36EC5" w:rsidRPr="00E25B8F">
        <w:rPr>
          <w:color w:val="000000" w:themeColor="text1"/>
        </w:rPr>
        <w:t xml:space="preserve">was </w:t>
      </w:r>
      <w:r w:rsidRPr="00E25B8F">
        <w:rPr>
          <w:color w:val="000000" w:themeColor="text1"/>
        </w:rPr>
        <w:t xml:space="preserve">analyzed until the heterogeneity </w:t>
      </w:r>
      <w:r w:rsidR="00B36EC5" w:rsidRPr="00E25B8F">
        <w:rPr>
          <w:color w:val="000000" w:themeColor="text1"/>
        </w:rPr>
        <w:t xml:space="preserve">was </w:t>
      </w:r>
      <w:r w:rsidRPr="00E25B8F">
        <w:rPr>
          <w:color w:val="000000" w:themeColor="text1"/>
        </w:rPr>
        <w:t xml:space="preserve">reduced to </w:t>
      </w:r>
      <w:r w:rsidR="00B36EC5" w:rsidRPr="00E25B8F">
        <w:rPr>
          <w:color w:val="000000" w:themeColor="text1"/>
        </w:rPr>
        <w:t xml:space="preserve">an </w:t>
      </w:r>
      <w:r w:rsidRPr="00E25B8F">
        <w:rPr>
          <w:color w:val="000000" w:themeColor="text1"/>
        </w:rPr>
        <w:t xml:space="preserve">acceptable level. Furthermore, the remaining sample </w:t>
      </w:r>
      <w:r w:rsidR="00B36EC5" w:rsidRPr="00E25B8F">
        <w:rPr>
          <w:color w:val="000000" w:themeColor="text1"/>
        </w:rPr>
        <w:t xml:space="preserve">was </w:t>
      </w:r>
      <w:r w:rsidRPr="00E25B8F">
        <w:rPr>
          <w:color w:val="000000" w:themeColor="text1"/>
        </w:rPr>
        <w:t xml:space="preserve">further divided into ten pieces and each piece was considered as housekeeping genes. Then data were recombined and conduct the subgroup analysis to figure out the lowest heterogeneity combination. </w:t>
      </w:r>
    </w:p>
    <w:p w14:paraId="78A8D1FA" w14:textId="7C72023B" w:rsidR="0075065D" w:rsidRPr="00E25B8F" w:rsidRDefault="0075065D" w:rsidP="00E75700">
      <w:pPr>
        <w:pStyle w:val="Para"/>
        <w:rPr>
          <w:color w:val="000000" w:themeColor="text1"/>
        </w:rPr>
      </w:pPr>
      <w:r w:rsidRPr="00E25B8F">
        <w:rPr>
          <w:color w:val="000000" w:themeColor="text1"/>
        </w:rPr>
        <w:t xml:space="preserve">Funnel plots were produced to visualize the potential publication bias since researchers tend to publish strong effect sizes study. Additionally, both </w:t>
      </w:r>
      <w:r w:rsidR="00B36EC5" w:rsidRPr="00E25B8F">
        <w:rPr>
          <w:color w:val="000000" w:themeColor="text1"/>
        </w:rPr>
        <w:t xml:space="preserve">the </w:t>
      </w:r>
      <w:r w:rsidRPr="00E25B8F">
        <w:rPr>
          <w:color w:val="000000" w:themeColor="text1"/>
        </w:rPr>
        <w:t>rank correlation test and Egger’s regression test was used as an objective measurement of potential bias.</w:t>
      </w:r>
    </w:p>
    <w:p w14:paraId="7F8C6D63" w14:textId="77777777" w:rsidR="0075065D" w:rsidRPr="00E25B8F" w:rsidRDefault="0075065D" w:rsidP="00E75700">
      <w:pPr>
        <w:pStyle w:val="Para"/>
        <w:rPr>
          <w:color w:val="000000" w:themeColor="text1"/>
        </w:rPr>
      </w:pPr>
    </w:p>
    <w:p w14:paraId="494D5BB0" w14:textId="77777777" w:rsidR="00B456E1" w:rsidRPr="00E25B8F" w:rsidRDefault="00B456E1" w:rsidP="00E75700">
      <w:pPr>
        <w:pStyle w:val="Para"/>
        <w:rPr>
          <w:rStyle w:val="Label"/>
          <w:rFonts w:eastAsia="SimSun" w:cs="Linux Libertine"/>
          <w:b/>
          <w:color w:val="000000" w:themeColor="text1"/>
          <w:sz w:val="22"/>
          <w:szCs w:val="20"/>
          <w:lang w:eastAsia="zh-CN"/>
        </w:rPr>
      </w:pPr>
      <w:r w:rsidRPr="00E25B8F">
        <w:rPr>
          <w:rStyle w:val="Label"/>
          <w:rFonts w:eastAsia="SimSun" w:cs="Linux Libertine"/>
          <w:b/>
          <w:color w:val="000000" w:themeColor="text1"/>
          <w:sz w:val="22"/>
          <w:szCs w:val="20"/>
          <w:lang w:eastAsia="zh-CN"/>
        </w:rPr>
        <w:t>3.0 Result and Discussion</w:t>
      </w:r>
    </w:p>
    <w:p w14:paraId="37C337FE" w14:textId="77777777" w:rsidR="00501D62" w:rsidRPr="00E25B8F" w:rsidRDefault="00B456E1" w:rsidP="00E75700">
      <w:pPr>
        <w:pStyle w:val="Para"/>
        <w:rPr>
          <w:rStyle w:val="Label"/>
          <w:rFonts w:eastAsia="SimSun" w:cs="Linux Libertine"/>
          <w:b/>
          <w:color w:val="000000" w:themeColor="text1"/>
          <w:sz w:val="22"/>
          <w:szCs w:val="20"/>
          <w:lang w:eastAsia="zh-CN"/>
        </w:rPr>
      </w:pPr>
      <w:r w:rsidRPr="00E25B8F">
        <w:rPr>
          <w:rStyle w:val="Label"/>
          <w:rFonts w:eastAsia="SimSun" w:cs="Linux Libertine"/>
          <w:b/>
          <w:color w:val="000000" w:themeColor="text1"/>
          <w:sz w:val="22"/>
          <w:szCs w:val="20"/>
          <w:lang w:eastAsia="zh-CN"/>
        </w:rPr>
        <w:t xml:space="preserve">3.1 The Basic Model </w:t>
      </w:r>
    </w:p>
    <w:p w14:paraId="5747E8EF" w14:textId="346FBB23" w:rsidR="004D00E9" w:rsidRPr="00E25B8F" w:rsidRDefault="00B456E1" w:rsidP="00E75700">
      <w:pPr>
        <w:pStyle w:val="Para"/>
        <w:rPr>
          <w:rFonts w:ascii="Linux Biolinum" w:hAnsi="Linux Biolinum" w:cs="Linux Biolinum"/>
          <w:iCs/>
          <w:color w:val="000000" w:themeColor="text1"/>
        </w:rPr>
        <w:sectPr w:rsidR="004D00E9" w:rsidRPr="00E25B8F"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r w:rsidRPr="00E25B8F">
        <w:rPr>
          <w:color w:val="000000" w:themeColor="text1"/>
        </w:rPr>
        <w:t xml:space="preserve">In the basic model, eight studies of methyltransferase knockdown based on different cell lines are included. As shown in the forest plot reported in Figure </w:t>
      </w:r>
      <w:r w:rsidR="00E75700" w:rsidRPr="00E25B8F">
        <w:rPr>
          <w:color w:val="000000" w:themeColor="text1"/>
        </w:rPr>
        <w:t>2</w:t>
      </w:r>
      <w:r w:rsidRPr="00E25B8F">
        <w:rPr>
          <w:color w:val="000000" w:themeColor="text1"/>
        </w:rPr>
        <w:t>., by knocking down the METTL3 genes, there is a high possibility (Log RR = 6.93, 95% CI = 3.63-13.25, p-value &lt; 0.01) that the m6A methylation level increases from the level where the METTL3 genes exist. The positive association between knockdown of METTL3 and m6A methylation level is proved significant with high confidence by examining that, across all studies included, the Log Risk Ratios (RR) are far from 1 with narrow 95% confidence intervals (CI). As for the basic model of METTL14, the m6A methylation level increases from the level where the METTL14 genes exist with a high possibility (Log RR = 11.53, 95% CI = 2.96-44.95, p-value &lt; 0.01). The significant positive association between knockdown of METTL14 and m6A methylation level is larger than that in the case of METTL3, while the 95% CI is wider in the sense of less certainty.</w:t>
      </w:r>
      <w:r w:rsidR="00E53437" w:rsidRPr="00E25B8F">
        <w:rPr>
          <w:color w:val="000000" w:themeColor="text1"/>
        </w:rPr>
        <w:t xml:space="preserve"> </w:t>
      </w:r>
      <w:r w:rsidRPr="00E25B8F">
        <w:rPr>
          <w:rFonts w:ascii="Linux Biolinum" w:hAnsi="Linux Biolinum" w:cs="Linux Biolinum"/>
          <w:iCs/>
          <w:color w:val="000000" w:themeColor="text1"/>
        </w:rPr>
        <w:t>Data from the 17 dataset</w:t>
      </w:r>
      <w:r w:rsidR="00B36EC5" w:rsidRPr="00E25B8F">
        <w:rPr>
          <w:rFonts w:ascii="Linux Biolinum" w:hAnsi="Linux Biolinum" w:cs="Linux Biolinum"/>
          <w:iCs/>
          <w:color w:val="000000" w:themeColor="text1"/>
        </w:rPr>
        <w:t>s</w:t>
      </w:r>
      <w:r w:rsidRPr="00E25B8F">
        <w:rPr>
          <w:rFonts w:ascii="Linux Biolinum" w:hAnsi="Linux Biolinum" w:cs="Linux Biolinum"/>
          <w:iCs/>
          <w:color w:val="000000" w:themeColor="text1"/>
        </w:rPr>
        <w:t xml:space="preserve"> were collated and grouped based on their cell line and the gene knockdown (METTL3 or METTL14 gene). There are respectively 8 and 6 samples for METTL3 an</w:t>
      </w:r>
      <w:r w:rsidR="004D00E9" w:rsidRPr="00E25B8F">
        <w:rPr>
          <w:rFonts w:ascii="Linux Biolinum" w:hAnsi="Linux Biolinum" w:cs="Linux Biolinum"/>
          <w:iCs/>
          <w:color w:val="000000" w:themeColor="text1"/>
        </w:rPr>
        <w:t>d METTL14 genes and each sample was further divided into control group and knockdown group (Table 2 and 3).</w:t>
      </w:r>
    </w:p>
    <w:p w14:paraId="7CBFF49C" w14:textId="77777777" w:rsidR="00441F37" w:rsidRPr="00E25B8F" w:rsidRDefault="00441F37" w:rsidP="00E75700">
      <w:pPr>
        <w:pStyle w:val="Para"/>
        <w:rPr>
          <w:color w:val="000000" w:themeColor="text1"/>
        </w:rPr>
        <w:sectPr w:rsidR="00441F37" w:rsidRPr="00E25B8F" w:rsidSect="004D00E9">
          <w:endnotePr>
            <w:numFmt w:val="decimal"/>
          </w:endnotePr>
          <w:type w:val="continuous"/>
          <w:pgSz w:w="12240" w:h="15840" w:code="9"/>
          <w:pgMar w:top="1500" w:right="1080" w:bottom="1600" w:left="1080" w:header="1080" w:footer="1080" w:gutter="0"/>
          <w:pgNumType w:start="1"/>
          <w:cols w:num="2" w:space="480"/>
          <w:titlePg/>
          <w:docGrid w:linePitch="360"/>
        </w:sectPr>
      </w:pPr>
    </w:p>
    <w:p w14:paraId="6B17F211" w14:textId="77777777" w:rsidR="00441F37" w:rsidRPr="00E25B8F" w:rsidRDefault="00441F37" w:rsidP="008417F4">
      <w:pPr>
        <w:pStyle w:val="Para"/>
        <w:jc w:val="center"/>
        <w:rPr>
          <w:color w:val="000000" w:themeColor="text1"/>
        </w:rPr>
        <w:sectPr w:rsidR="00441F37" w:rsidRPr="00E25B8F" w:rsidSect="00441F37">
          <w:endnotePr>
            <w:numFmt w:val="decimal"/>
          </w:endnotePr>
          <w:type w:val="continuous"/>
          <w:pgSz w:w="12240" w:h="15840" w:code="9"/>
          <w:pgMar w:top="1500" w:right="1080" w:bottom="1600" w:left="1080" w:header="1080" w:footer="1080" w:gutter="0"/>
          <w:pgNumType w:start="1"/>
          <w:cols w:space="480"/>
          <w:titlePg/>
          <w:docGrid w:linePitch="360"/>
        </w:sectPr>
      </w:pPr>
      <w:r w:rsidRPr="00E25B8F">
        <w:rPr>
          <w:noProof/>
          <w:color w:val="000000" w:themeColor="text1"/>
        </w:rPr>
        <w:drawing>
          <wp:inline distT="0" distB="0" distL="0" distR="0" wp14:anchorId="64A43118" wp14:editId="0E402210">
            <wp:extent cx="3531765" cy="29121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2639" cy="2954075"/>
                    </a:xfrm>
                    <a:prstGeom prst="rect">
                      <a:avLst/>
                    </a:prstGeom>
                    <a:noFill/>
                    <a:ln>
                      <a:noFill/>
                    </a:ln>
                  </pic:spPr>
                </pic:pic>
              </a:graphicData>
            </a:graphic>
          </wp:inline>
        </w:drawing>
      </w:r>
    </w:p>
    <w:p w14:paraId="488BE1CC" w14:textId="77777777" w:rsidR="00441F37" w:rsidRPr="00E25B8F" w:rsidRDefault="00441F37" w:rsidP="00E75700">
      <w:pPr>
        <w:pStyle w:val="Para"/>
        <w:rPr>
          <w:color w:val="000000" w:themeColor="text1"/>
        </w:rPr>
      </w:pPr>
      <w:r w:rsidRPr="00E25B8F">
        <w:rPr>
          <w:color w:val="000000" w:themeColor="text1"/>
        </w:rPr>
        <w:t xml:space="preserve">Figure </w:t>
      </w:r>
      <w:r w:rsidR="000D08E9" w:rsidRPr="00E25B8F">
        <w:rPr>
          <w:color w:val="000000" w:themeColor="text1"/>
        </w:rPr>
        <w:t>2</w:t>
      </w:r>
      <w:r w:rsidRPr="00E25B8F">
        <w:rPr>
          <w:color w:val="000000" w:themeColor="text1"/>
        </w:rPr>
        <w:t xml:space="preserve">. Forest plot of the basic model. This is a Random Effect model </w:t>
      </w:r>
      <w:r w:rsidR="00B36EC5" w:rsidRPr="00E25B8F">
        <w:rPr>
          <w:color w:val="000000" w:themeColor="text1"/>
        </w:rPr>
        <w:t xml:space="preserve">that </w:t>
      </w:r>
      <w:r w:rsidRPr="00E25B8F">
        <w:rPr>
          <w:color w:val="000000" w:themeColor="text1"/>
        </w:rPr>
        <w:t xml:space="preserve">accommodates differences in </w:t>
      </w:r>
      <w:r w:rsidR="00B36EC5" w:rsidRPr="00E25B8F">
        <w:rPr>
          <w:color w:val="000000" w:themeColor="text1"/>
        </w:rPr>
        <w:t xml:space="preserve">the </w:t>
      </w:r>
      <w:r w:rsidRPr="00E25B8F">
        <w:rPr>
          <w:color w:val="000000" w:themeColor="text1"/>
        </w:rPr>
        <w:t>study sample. Q statistic is based on the chi-square distribution, most commonly testing heterogeneity. I2 index is the total variability in a set of effect sizes due to true heterogeneity. Log Risk Ratio is a measurement of effect size.</w:t>
      </w:r>
    </w:p>
    <w:p w14:paraId="6EDE7B44" w14:textId="77777777" w:rsidR="002A1B10" w:rsidRPr="00E25B8F" w:rsidRDefault="002A1B10" w:rsidP="00E75700">
      <w:pPr>
        <w:pStyle w:val="Para"/>
        <w:rPr>
          <w:color w:val="000000" w:themeColor="text1"/>
        </w:rPr>
        <w:sectPr w:rsidR="002A1B10" w:rsidRPr="00E25B8F" w:rsidSect="00441F37">
          <w:endnotePr>
            <w:numFmt w:val="decimal"/>
          </w:endnotePr>
          <w:type w:val="continuous"/>
          <w:pgSz w:w="12240" w:h="15840" w:code="9"/>
          <w:pgMar w:top="1500" w:right="1080" w:bottom="1600" w:left="1080" w:header="1080" w:footer="1080" w:gutter="0"/>
          <w:pgNumType w:start="1"/>
          <w:cols w:space="480"/>
          <w:titlePg/>
          <w:docGrid w:linePitch="360"/>
        </w:sectPr>
      </w:pPr>
    </w:p>
    <w:p w14:paraId="22E05511" w14:textId="2D8F55E2" w:rsidR="002A1B10" w:rsidRPr="00E25B8F" w:rsidRDefault="002A1B10" w:rsidP="00E75700">
      <w:pPr>
        <w:pStyle w:val="Para"/>
        <w:rPr>
          <w:color w:val="000000" w:themeColor="text1"/>
        </w:rPr>
      </w:pPr>
    </w:p>
    <w:p w14:paraId="12A69F0E" w14:textId="77777777" w:rsidR="002A1B10" w:rsidRPr="00E25B8F" w:rsidRDefault="002A1B10" w:rsidP="00E75700">
      <w:pPr>
        <w:pStyle w:val="Para"/>
        <w:rPr>
          <w:color w:val="000000" w:themeColor="text1"/>
        </w:rPr>
      </w:pPr>
      <w:r w:rsidRPr="00E25B8F">
        <w:rPr>
          <w:color w:val="000000" w:themeColor="text1"/>
        </w:rPr>
        <w:t>However, strong heterogeneity or inconsistency of METTL3 (Q(df = 7) = 3461.82, I2 = 99.9%, tau2 = 0.8716) and METTL14 (Q(df = 5) = 3526.23, I2=100%, tau2 = 2.8867) samples are found among the studies, and through the visual inspection, all the CIs are indeed poorly overlapped. The inconsistent effect across the studies reflects the variability from the systematic review, and is usually caused by the difference in samples or methodology. In this case, as those studies were conducted under different cell lines, it is not surprising that analysis suffers from huge heterogeneity. The significant heterogeneity reported by the Random Effect model indicates that the discrepancy of cellular environment and activities should be considered as the source of between-study variability in meta-analysis.</w:t>
      </w:r>
    </w:p>
    <w:p w14:paraId="6A737F52" w14:textId="77777777" w:rsidR="002A1B10" w:rsidRPr="00E25B8F" w:rsidRDefault="002A1B10" w:rsidP="00E75700">
      <w:pPr>
        <w:pStyle w:val="Para"/>
        <w:rPr>
          <w:color w:val="000000" w:themeColor="text1"/>
        </w:rPr>
      </w:pPr>
    </w:p>
    <w:p w14:paraId="4A5D2F7A" w14:textId="77777777" w:rsidR="002A1B10" w:rsidRPr="00E25B8F" w:rsidRDefault="002A1B10" w:rsidP="00E75700">
      <w:pPr>
        <w:pStyle w:val="Para"/>
        <w:rPr>
          <w:color w:val="000000" w:themeColor="text1"/>
        </w:rPr>
      </w:pPr>
    </w:p>
    <w:p w14:paraId="73F33A40" w14:textId="77777777" w:rsidR="002A1B10" w:rsidRPr="00E25B8F" w:rsidRDefault="002A1B10" w:rsidP="002A1B10">
      <w:pPr>
        <w:pStyle w:val="Para"/>
        <w:rPr>
          <w:rStyle w:val="Label"/>
          <w:rFonts w:eastAsia="SimSun" w:cs="Linux Libertine"/>
          <w:b/>
          <w:color w:val="000000" w:themeColor="text1"/>
          <w:sz w:val="22"/>
          <w:szCs w:val="20"/>
          <w:lang w:eastAsia="zh-CN"/>
        </w:rPr>
      </w:pPr>
      <w:r w:rsidRPr="00E25B8F">
        <w:rPr>
          <w:rStyle w:val="Label"/>
          <w:rFonts w:eastAsia="SimSun" w:cs="Linux Libertine"/>
          <w:b/>
          <w:color w:val="000000" w:themeColor="text1"/>
          <w:sz w:val="22"/>
          <w:szCs w:val="20"/>
          <w:lang w:eastAsia="zh-CN"/>
        </w:rPr>
        <w:t xml:space="preserve">3.2 Quality Assessment </w:t>
      </w:r>
    </w:p>
    <w:p w14:paraId="550EAEC5" w14:textId="682BDA6F" w:rsidR="002A1B10" w:rsidRPr="00E25B8F" w:rsidRDefault="002A1B10" w:rsidP="002A1B10">
      <w:pPr>
        <w:pStyle w:val="Para"/>
        <w:rPr>
          <w:color w:val="000000" w:themeColor="text1"/>
        </w:rPr>
      </w:pPr>
      <w:r w:rsidRPr="00E25B8F">
        <w:rPr>
          <w:color w:val="000000" w:themeColor="text1"/>
        </w:rPr>
        <w:t xml:space="preserve">Investigating heterogeneity is a critical feature of a meta-analysis of studies. To control over heterogeneity, we considered both exclusion rules and moderator analysis. Specifically, we first examined the Baujat plot and excluded the identified studies contributing to heterogeneity, and then we explored the source of heterogeneity by performing subgroup analysis and meta-regression relating design features to an outcome. </w:t>
      </w:r>
    </w:p>
    <w:p w14:paraId="7567C28A" w14:textId="77777777" w:rsidR="002A1B10" w:rsidRPr="00E25B8F" w:rsidRDefault="002A1B10" w:rsidP="002A1B10">
      <w:pPr>
        <w:pStyle w:val="Para"/>
        <w:rPr>
          <w:color w:val="000000" w:themeColor="text1"/>
        </w:rPr>
      </w:pPr>
    </w:p>
    <w:p w14:paraId="2F53AFC8" w14:textId="125EF81F" w:rsidR="002A1B10" w:rsidRPr="00E25B8F" w:rsidRDefault="002A1B10" w:rsidP="002A1B10">
      <w:pPr>
        <w:pStyle w:val="Para"/>
        <w:rPr>
          <w:color w:val="000000" w:themeColor="text1"/>
        </w:rPr>
      </w:pPr>
      <w:r w:rsidRPr="00E25B8F">
        <w:rPr>
          <w:color w:val="000000" w:themeColor="text1"/>
        </w:rPr>
        <w:t>As shown in Figure 3, Baujat plot generated from the METTL3 study datasets identifies the influence on the overall result and the squared Pearson Residual of each study. As the 8th study is located in the top right quadrant, it has both a greater impact on the whole result and contributes most to heterogeneity; while other studies are near to the origin. Therefore, we keep all studies but the one far away on the top right. Similarly, we excluded the 4th study as it lies far top right in the Baujat plot of METTL14.</w:t>
      </w:r>
    </w:p>
    <w:p w14:paraId="6629DF1E" w14:textId="04354F6B" w:rsidR="002A1B10" w:rsidRPr="00E25B8F" w:rsidRDefault="002A1B10" w:rsidP="002A1B10">
      <w:pPr>
        <w:pStyle w:val="Para"/>
        <w:rPr>
          <w:color w:val="000000" w:themeColor="text1"/>
        </w:rPr>
      </w:pPr>
      <w:ins w:id="0" w:author="qfjr" w:date="2020-10-18T14:43:00Z">
        <w:r w:rsidRPr="00E25B8F">
          <w:rPr>
            <w:noProof/>
            <w:color w:val="000000" w:themeColor="text1"/>
            <w:lang w:eastAsia="zh-CN"/>
          </w:rPr>
          <w:drawing>
            <wp:inline distT="0" distB="0" distL="0" distR="0" wp14:anchorId="0C34610A" wp14:editId="507B73B4">
              <wp:extent cx="3017520" cy="1920240"/>
              <wp:effectExtent l="0" t="0" r="0" b="381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7520" cy="1920240"/>
                      </a:xfrm>
                      <a:prstGeom prst="rect">
                        <a:avLst/>
                      </a:prstGeom>
                      <a:noFill/>
                      <a:ln>
                        <a:noFill/>
                      </a:ln>
                    </pic:spPr>
                  </pic:pic>
                </a:graphicData>
              </a:graphic>
            </wp:inline>
          </w:drawing>
        </w:r>
      </w:ins>
    </w:p>
    <w:p w14:paraId="60617EEF" w14:textId="289F2FC1" w:rsidR="002A1B10" w:rsidRPr="00E25B8F" w:rsidRDefault="002A1B10" w:rsidP="002A1B10">
      <w:pPr>
        <w:pStyle w:val="Para"/>
        <w:rPr>
          <w:color w:val="000000" w:themeColor="text1"/>
        </w:rPr>
      </w:pPr>
      <w:r w:rsidRPr="00E25B8F">
        <w:rPr>
          <w:color w:val="000000" w:themeColor="text1"/>
        </w:rPr>
        <w:t>Figure 3. The Baujat plot to identify studies contributing to heterogeneity. The study ID numbers represent eight studies, respectively</w:t>
      </w:r>
    </w:p>
    <w:p w14:paraId="7DF7D042" w14:textId="77777777" w:rsidR="002A1B10" w:rsidRPr="00E25B8F" w:rsidRDefault="002A1B10" w:rsidP="002A1B10">
      <w:pPr>
        <w:pStyle w:val="Para"/>
        <w:rPr>
          <w:color w:val="000000" w:themeColor="text1"/>
        </w:rPr>
      </w:pPr>
    </w:p>
    <w:p w14:paraId="5447730F" w14:textId="26FD6951" w:rsidR="002A1B10" w:rsidRPr="00E25B8F" w:rsidRDefault="002A1B10" w:rsidP="002A1B10">
      <w:pPr>
        <w:pStyle w:val="Para"/>
        <w:rPr>
          <w:color w:val="000000" w:themeColor="text1"/>
        </w:rPr>
      </w:pPr>
      <w:r w:rsidRPr="00E25B8F">
        <w:rPr>
          <w:color w:val="000000" w:themeColor="text1"/>
        </w:rPr>
        <w:t xml:space="preserve">Furthermore, since the inconsistency (I2) dropped but is still high enough, based on Random Effect model, we introduced design features and conducted subgroup analysis. Including the aforementioned cell lines as a source of variability, we also specified the gene type as one characteristic to serve as a design feature for subgroup analysis. We kept the numbers of characteristics to a minimum to avoid the over-complexity. Instead of analyzing two design features separately, we employed meta-regression with two predictors. </w:t>
      </w:r>
    </w:p>
    <w:p w14:paraId="62BE0D48" w14:textId="77777777" w:rsidR="002A1B10" w:rsidRPr="00E25B8F" w:rsidRDefault="002A1B10" w:rsidP="002A1B10">
      <w:pPr>
        <w:pStyle w:val="Para"/>
        <w:rPr>
          <w:color w:val="000000" w:themeColor="text1"/>
        </w:rPr>
      </w:pPr>
    </w:p>
    <w:p w14:paraId="5415F1F8" w14:textId="77777777" w:rsidR="002A1B10" w:rsidRPr="00E25B8F" w:rsidRDefault="002A1B10" w:rsidP="002A1B10">
      <w:pPr>
        <w:pStyle w:val="Para"/>
        <w:rPr>
          <w:color w:val="000000" w:themeColor="text1"/>
        </w:rPr>
      </w:pPr>
      <w:r w:rsidRPr="00E25B8F">
        <w:rPr>
          <w:color w:val="000000" w:themeColor="text1"/>
        </w:rPr>
        <w:t>As shown in Figure 4., we can still conclude that there is a highly positive relationship (Log RR 5.66, 95% CI 5.31-6.02; p-value = 0.12) between the m6A methylation level and the knockdown of the METTL3 gene, although the p-value increases from &lt;0.01 to 0.12 meaning less confidence. The Log RR is adjusted from 6.93 to 5.66. The CI narrows down greatly and CI of each subgroup overlaps more than the basic model, reflecting less between-study variability. As for the METTL14 model, the positive relationship (Log RR 5.39, 95% CI 4.97-5.84; p-value &lt; 0.01) between the m6A methylation level and the absence of METTL14 gene shows similar Log RR with that of METTL3 meta-regression model. Importantly, we found no large heterogeneity or inconsistency of METTL 3 (Q(df = 8)</w:t>
      </w:r>
      <w:r w:rsidRPr="00E25B8F">
        <w:rPr>
          <w:rFonts w:hint="eastAsia"/>
          <w:color w:val="000000" w:themeColor="text1"/>
        </w:rPr>
        <w:t xml:space="preserve"> </w:t>
      </w:r>
      <w:r w:rsidRPr="00E25B8F">
        <w:rPr>
          <w:color w:val="000000" w:themeColor="text1"/>
        </w:rPr>
        <w:t xml:space="preserve">= 12.85, I2 = 37.8%, tau2 = 0.0035) and METTL14 (Q(df = 9) = 45.48, I2= 82.9%, tau2 = 0.0140) among the studies. </w:t>
      </w:r>
    </w:p>
    <w:p w14:paraId="68F0AA08" w14:textId="77777777" w:rsidR="002A1B10" w:rsidRPr="00E25B8F" w:rsidRDefault="002A1B10" w:rsidP="002A1B10">
      <w:pPr>
        <w:pStyle w:val="Para"/>
        <w:rPr>
          <w:rStyle w:val="Label"/>
          <w:rFonts w:eastAsia="SimSun" w:cs="Linux Libertine"/>
          <w:bCs/>
          <w:color w:val="000000" w:themeColor="text1"/>
          <w:sz w:val="22"/>
          <w:szCs w:val="20"/>
          <w:lang w:eastAsia="zh-CN"/>
        </w:rPr>
      </w:pPr>
    </w:p>
    <w:p w14:paraId="1117ACA8" w14:textId="77777777" w:rsidR="002A1B10" w:rsidRPr="00E25B8F" w:rsidRDefault="002A1B10" w:rsidP="002A1B10">
      <w:pPr>
        <w:pStyle w:val="Para"/>
        <w:rPr>
          <w:color w:val="000000" w:themeColor="text1"/>
        </w:rPr>
      </w:pPr>
    </w:p>
    <w:p w14:paraId="22D6427E" w14:textId="77777777" w:rsidR="002A1B10" w:rsidRPr="00E25B8F" w:rsidRDefault="002A1B10" w:rsidP="00E75700">
      <w:pPr>
        <w:pStyle w:val="Para"/>
        <w:rPr>
          <w:color w:val="000000" w:themeColor="text1"/>
        </w:rPr>
      </w:pPr>
    </w:p>
    <w:p w14:paraId="10AE5783" w14:textId="1D2EAE02" w:rsidR="002A1B10" w:rsidRPr="00E25B8F" w:rsidRDefault="002A1B10" w:rsidP="00E75700">
      <w:pPr>
        <w:pStyle w:val="Para"/>
        <w:rPr>
          <w:color w:val="000000" w:themeColor="text1"/>
        </w:rPr>
        <w:sectPr w:rsidR="002A1B10" w:rsidRPr="00E25B8F" w:rsidSect="002A1B10">
          <w:endnotePr>
            <w:numFmt w:val="decimal"/>
          </w:endnotePr>
          <w:type w:val="continuous"/>
          <w:pgSz w:w="12240" w:h="15840" w:code="9"/>
          <w:pgMar w:top="1500" w:right="1080" w:bottom="1600" w:left="1080" w:header="1080" w:footer="1080" w:gutter="0"/>
          <w:pgNumType w:start="1"/>
          <w:cols w:num="2" w:space="480"/>
          <w:titlePg/>
          <w:docGrid w:linePitch="360"/>
        </w:sectPr>
      </w:pPr>
    </w:p>
    <w:p w14:paraId="7A4490F3" w14:textId="77777777" w:rsidR="008A1197" w:rsidRPr="00E25B8F" w:rsidRDefault="008A1197" w:rsidP="00E75700">
      <w:pPr>
        <w:pStyle w:val="Para"/>
        <w:rPr>
          <w:color w:val="000000" w:themeColor="text1"/>
        </w:rPr>
        <w:sectPr w:rsidR="008A1197" w:rsidRPr="00E25B8F" w:rsidSect="002A1B10">
          <w:endnotePr>
            <w:numFmt w:val="decimal"/>
          </w:endnotePr>
          <w:type w:val="continuous"/>
          <w:pgSz w:w="12240" w:h="15840" w:code="9"/>
          <w:pgMar w:top="1500" w:right="1080" w:bottom="1600" w:left="1080" w:header="1080" w:footer="1080" w:gutter="0"/>
          <w:pgNumType w:start="1"/>
          <w:cols w:num="2" w:space="480"/>
          <w:titlePg/>
          <w:docGrid w:linePitch="360"/>
        </w:sectPr>
      </w:pPr>
    </w:p>
    <w:p w14:paraId="6A1FFDEE" w14:textId="7B8F610B" w:rsidR="004D00E9" w:rsidRPr="00E25B8F" w:rsidRDefault="004D00E9" w:rsidP="00772191">
      <w:pPr>
        <w:pStyle w:val="Para"/>
        <w:rPr>
          <w:color w:val="000000" w:themeColor="text1"/>
        </w:rPr>
        <w:sectPr w:rsidR="004D00E9" w:rsidRPr="00E25B8F" w:rsidSect="002A1B10">
          <w:endnotePr>
            <w:numFmt w:val="decimal"/>
          </w:endnotePr>
          <w:type w:val="continuous"/>
          <w:pgSz w:w="12240" w:h="15840" w:code="9"/>
          <w:pgMar w:top="1500" w:right="1080" w:bottom="1600" w:left="1080" w:header="1080" w:footer="1080" w:gutter="0"/>
          <w:pgNumType w:start="1"/>
          <w:cols w:num="2" w:space="480"/>
          <w:titlePg/>
          <w:docGrid w:linePitch="360"/>
        </w:sectPr>
      </w:pPr>
    </w:p>
    <w:p w14:paraId="66674FEA" w14:textId="77777777" w:rsidR="004D00E9" w:rsidRPr="00E25B8F" w:rsidRDefault="004D00E9" w:rsidP="00E75700">
      <w:pPr>
        <w:pStyle w:val="Para"/>
        <w:rPr>
          <w:color w:val="000000" w:themeColor="text1"/>
        </w:rPr>
        <w:sectPr w:rsidR="004D00E9" w:rsidRPr="00E25B8F" w:rsidSect="002A1B10">
          <w:endnotePr>
            <w:numFmt w:val="decimal"/>
          </w:endnotePr>
          <w:type w:val="continuous"/>
          <w:pgSz w:w="12240" w:h="15840" w:code="9"/>
          <w:pgMar w:top="1500" w:right="1080" w:bottom="1600" w:left="1080" w:header="1080" w:footer="1080" w:gutter="0"/>
          <w:pgNumType w:start="1"/>
          <w:cols w:num="2" w:space="480"/>
          <w:titlePg/>
          <w:docGrid w:linePitch="360"/>
        </w:sectPr>
      </w:pPr>
    </w:p>
    <w:p w14:paraId="1782FE20" w14:textId="77777777" w:rsidR="0094441F" w:rsidRPr="00E25B8F" w:rsidRDefault="0094441F" w:rsidP="00E75700">
      <w:pPr>
        <w:pStyle w:val="Para"/>
        <w:rPr>
          <w:color w:val="000000" w:themeColor="text1"/>
        </w:rPr>
        <w:sectPr w:rsidR="0094441F" w:rsidRPr="00E25B8F" w:rsidSect="002A1B10">
          <w:endnotePr>
            <w:numFmt w:val="decimal"/>
          </w:endnotePr>
          <w:type w:val="continuous"/>
          <w:pgSz w:w="12240" w:h="15840" w:code="9"/>
          <w:pgMar w:top="1500" w:right="1080" w:bottom="1600" w:left="1080" w:header="1080" w:footer="1080" w:gutter="0"/>
          <w:pgNumType w:start="1"/>
          <w:cols w:num="2" w:space="480"/>
          <w:titlePg/>
          <w:docGrid w:linePitch="360"/>
        </w:sectPr>
      </w:pPr>
    </w:p>
    <w:p w14:paraId="4E23725B" w14:textId="77777777" w:rsidR="004D00E9" w:rsidRPr="00E25B8F" w:rsidRDefault="004D00E9" w:rsidP="00E75700">
      <w:pPr>
        <w:pStyle w:val="Para"/>
        <w:rPr>
          <w:color w:val="000000" w:themeColor="text1"/>
        </w:rPr>
        <w:sectPr w:rsidR="004D00E9" w:rsidRPr="00E25B8F" w:rsidSect="002A1B10">
          <w:endnotePr>
            <w:numFmt w:val="decimal"/>
          </w:endnotePr>
          <w:type w:val="continuous"/>
          <w:pgSz w:w="12240" w:h="15840" w:code="9"/>
          <w:pgMar w:top="1500" w:right="1080" w:bottom="1600" w:left="1080" w:header="1080" w:footer="1080" w:gutter="0"/>
          <w:pgNumType w:start="1"/>
          <w:cols w:num="2" w:space="480"/>
          <w:titlePg/>
          <w:docGrid w:linePitch="360"/>
        </w:sectPr>
      </w:pPr>
    </w:p>
    <w:p w14:paraId="0FE172FC" w14:textId="77777777" w:rsidR="00E75700" w:rsidRPr="00E25B8F" w:rsidRDefault="00E75700" w:rsidP="00E75700">
      <w:pPr>
        <w:pStyle w:val="Para"/>
        <w:rPr>
          <w:rStyle w:val="Label"/>
          <w:rFonts w:eastAsia="SimSun" w:cs="Linux Libertine"/>
          <w:bCs/>
          <w:color w:val="000000" w:themeColor="text1"/>
          <w:sz w:val="22"/>
          <w:szCs w:val="20"/>
          <w:lang w:eastAsia="zh-CN"/>
        </w:rPr>
        <w:sectPr w:rsidR="00E75700" w:rsidRPr="00E25B8F" w:rsidSect="004A3C84">
          <w:endnotePr>
            <w:numFmt w:val="decimal"/>
          </w:endnotePr>
          <w:type w:val="continuous"/>
          <w:pgSz w:w="12240" w:h="15840" w:code="9"/>
          <w:pgMar w:top="1500" w:right="1080" w:bottom="1600" w:left="1080" w:header="1080" w:footer="1080" w:gutter="0"/>
          <w:pgNumType w:start="1"/>
          <w:cols w:num="2" w:space="480"/>
          <w:titlePg/>
          <w:docGrid w:linePitch="360"/>
        </w:sectPr>
      </w:pPr>
    </w:p>
    <w:p w14:paraId="738D8A5C" w14:textId="77777777" w:rsidR="007D2F04" w:rsidRPr="00E25B8F" w:rsidRDefault="00E75700" w:rsidP="00772191">
      <w:pPr>
        <w:pStyle w:val="Para"/>
        <w:jc w:val="center"/>
        <w:rPr>
          <w:rStyle w:val="Label"/>
          <w:rFonts w:eastAsia="SimSun" w:cs="Linux Libertine"/>
          <w:bCs/>
          <w:color w:val="000000" w:themeColor="text1"/>
          <w:sz w:val="22"/>
          <w:szCs w:val="20"/>
          <w:lang w:eastAsia="zh-CN"/>
        </w:rPr>
      </w:pPr>
      <w:bookmarkStart w:id="1" w:name="_GoBack"/>
      <w:r w:rsidRPr="00E25B8F">
        <w:rPr>
          <w:rFonts w:hint="eastAsia"/>
          <w:noProof/>
          <w:color w:val="000000" w:themeColor="text1"/>
        </w:rPr>
        <w:lastRenderedPageBreak/>
        <w:drawing>
          <wp:inline distT="0" distB="0" distL="0" distR="0" wp14:anchorId="162350D4" wp14:editId="4F83B049">
            <wp:extent cx="4454525" cy="498306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est.pdf"/>
                    <pic:cNvPicPr/>
                  </pic:nvPicPr>
                  <pic:blipFill rotWithShape="1">
                    <a:blip r:embed="rId20"/>
                    <a:srcRect t="5607" r="-969" b="4389"/>
                    <a:stretch/>
                  </pic:blipFill>
                  <pic:spPr bwMode="auto">
                    <a:xfrm>
                      <a:off x="0" y="0"/>
                      <a:ext cx="4454525" cy="4983060"/>
                    </a:xfrm>
                    <a:prstGeom prst="rect">
                      <a:avLst/>
                    </a:prstGeom>
                    <a:ln>
                      <a:noFill/>
                    </a:ln>
                    <a:extLst>
                      <a:ext uri="{53640926-AAD7-44D8-BBD7-CCE9431645EC}">
                        <a14:shadowObscured xmlns:a14="http://schemas.microsoft.com/office/drawing/2010/main"/>
                      </a:ext>
                    </a:extLst>
                  </pic:spPr>
                </pic:pic>
              </a:graphicData>
            </a:graphic>
          </wp:inline>
        </w:drawing>
      </w:r>
      <w:bookmarkEnd w:id="1"/>
    </w:p>
    <w:p w14:paraId="0F36C39F" w14:textId="77777777" w:rsidR="007D2F04" w:rsidRPr="00E25B8F" w:rsidRDefault="007D2F04" w:rsidP="00E75700">
      <w:pPr>
        <w:pStyle w:val="Para"/>
        <w:rPr>
          <w:rStyle w:val="Label"/>
          <w:rFonts w:eastAsia="SimSun" w:cs="Linux Libertine"/>
          <w:bCs/>
          <w:color w:val="000000" w:themeColor="text1"/>
          <w:sz w:val="22"/>
          <w:szCs w:val="20"/>
          <w:lang w:eastAsia="zh-CN"/>
        </w:rPr>
        <w:sectPr w:rsidR="007D2F04" w:rsidRPr="00E25B8F" w:rsidSect="004A3C84">
          <w:endnotePr>
            <w:numFmt w:val="decimal"/>
          </w:endnotePr>
          <w:pgSz w:w="12240" w:h="15840" w:code="9"/>
          <w:pgMar w:top="1500" w:right="1080" w:bottom="1600" w:left="1080" w:header="1080" w:footer="1080" w:gutter="0"/>
          <w:pgNumType w:start="1"/>
          <w:cols w:space="480"/>
          <w:titlePg/>
          <w:docGrid w:linePitch="360"/>
        </w:sectPr>
      </w:pPr>
    </w:p>
    <w:p w14:paraId="73FC9509" w14:textId="1D5641C0" w:rsidR="00E75700" w:rsidRPr="00E25B8F" w:rsidRDefault="00E75700" w:rsidP="00E75700">
      <w:pPr>
        <w:pStyle w:val="Para"/>
        <w:rPr>
          <w:rStyle w:val="Label"/>
          <w:rFonts w:eastAsia="SimSun" w:cs="Linux Libertine"/>
          <w:bCs/>
          <w:color w:val="000000" w:themeColor="text1"/>
          <w:szCs w:val="18"/>
          <w:lang w:eastAsia="zh-CN"/>
        </w:rPr>
        <w:sectPr w:rsidR="00E75700" w:rsidRPr="00E25B8F" w:rsidSect="007D2F04">
          <w:endnotePr>
            <w:numFmt w:val="decimal"/>
          </w:endnotePr>
          <w:type w:val="continuous"/>
          <w:pgSz w:w="12240" w:h="15840" w:code="9"/>
          <w:pgMar w:top="1500" w:right="1080" w:bottom="1600" w:left="1080" w:header="1080" w:footer="1080" w:gutter="0"/>
          <w:pgNumType w:start="1"/>
          <w:cols w:num="2" w:space="480"/>
          <w:titlePg/>
          <w:docGrid w:linePitch="360"/>
        </w:sectPr>
      </w:pPr>
      <w:r w:rsidRPr="00E25B8F">
        <w:rPr>
          <w:rStyle w:val="Label"/>
          <w:rFonts w:eastAsia="SimSun" w:cs="Linux Libertine"/>
          <w:bCs/>
          <w:color w:val="000000" w:themeColor="text1"/>
          <w:szCs w:val="18"/>
          <w:lang w:eastAsia="zh-CN"/>
        </w:rPr>
        <w:t xml:space="preserve">Figure 4. </w:t>
      </w:r>
      <w:r w:rsidR="007D2F04" w:rsidRPr="00E25B8F">
        <w:rPr>
          <w:rStyle w:val="Label"/>
          <w:rFonts w:eastAsia="SimSun" w:cs="Linux Libertine"/>
          <w:bCs/>
          <w:color w:val="000000" w:themeColor="text1"/>
          <w:szCs w:val="18"/>
          <w:lang w:eastAsia="zh-CN"/>
        </w:rPr>
        <w:t>Forest plot of moderator analysis</w:t>
      </w:r>
    </w:p>
    <w:p w14:paraId="4351F9B1" w14:textId="77777777" w:rsidR="007D2F04" w:rsidRPr="00E25B8F" w:rsidRDefault="007D2F04" w:rsidP="00E75700">
      <w:pPr>
        <w:pStyle w:val="Para"/>
        <w:rPr>
          <w:rStyle w:val="Label"/>
          <w:rFonts w:eastAsia="SimSun" w:cs="Linux Libertine"/>
          <w:bCs/>
          <w:color w:val="000000" w:themeColor="text1"/>
          <w:sz w:val="22"/>
          <w:szCs w:val="20"/>
          <w:lang w:eastAsia="zh-CN"/>
        </w:rPr>
        <w:sectPr w:rsidR="007D2F04" w:rsidRPr="00E25B8F" w:rsidSect="0042477D">
          <w:endnotePr>
            <w:numFmt w:val="decimal"/>
          </w:endnotePr>
          <w:type w:val="continuous"/>
          <w:pgSz w:w="12240" w:h="15840" w:code="9"/>
          <w:pgMar w:top="1500" w:right="1080" w:bottom="1600" w:left="1080" w:header="1080" w:footer="1080" w:gutter="0"/>
          <w:pgNumType w:start="1"/>
          <w:cols w:num="2" w:space="480"/>
          <w:titlePg/>
          <w:docGrid w:linePitch="360"/>
        </w:sectPr>
      </w:pPr>
    </w:p>
    <w:p w14:paraId="4DD2FAEA" w14:textId="7A5EF30C" w:rsidR="00E75700" w:rsidRPr="00E25B8F" w:rsidRDefault="0042477D" w:rsidP="00E75700">
      <w:pPr>
        <w:pStyle w:val="Para"/>
        <w:rPr>
          <w:color w:val="000000" w:themeColor="text1"/>
        </w:rPr>
      </w:pPr>
      <w:r w:rsidRPr="00E25B8F">
        <w:rPr>
          <w:rStyle w:val="Label"/>
          <w:rFonts w:eastAsia="SimSun" w:cs="Linux Libertine"/>
          <w:b/>
          <w:color w:val="000000" w:themeColor="text1"/>
          <w:sz w:val="22"/>
          <w:szCs w:val="20"/>
          <w:lang w:eastAsia="zh-CN"/>
        </w:rPr>
        <w:t>3.3 Publication Bias</w:t>
      </w:r>
      <w:r w:rsidRPr="00E25B8F">
        <w:rPr>
          <w:rStyle w:val="Label"/>
          <w:rFonts w:eastAsia="SimSun" w:cs="Linux Libertine"/>
          <w:color w:val="000000" w:themeColor="text1"/>
          <w:sz w:val="22"/>
          <w:szCs w:val="20"/>
          <w:lang w:eastAsia="zh-CN"/>
        </w:rPr>
        <w:t xml:space="preserve"> </w:t>
      </w:r>
    </w:p>
    <w:p w14:paraId="3588425E" w14:textId="279F1690" w:rsidR="00B456E1" w:rsidRPr="00E25B8F" w:rsidRDefault="0042477D" w:rsidP="00E75700">
      <w:pPr>
        <w:pStyle w:val="Para"/>
        <w:rPr>
          <w:color w:val="000000" w:themeColor="text1"/>
        </w:rPr>
      </w:pPr>
      <w:r w:rsidRPr="00E25B8F">
        <w:rPr>
          <w:color w:val="000000" w:themeColor="text1"/>
        </w:rPr>
        <w:t xml:space="preserve">Publication bias, occurring in the selective publication of studies based on magnitude and direction of findings, poses a particular threat to the validity of meta-analysis. Here, we investigate possible publication bias by visual inspection of Funnel plots. If the effect size versus standard is broadly symmetrical, the publication bias is absent. As shown in Figure </w:t>
      </w:r>
      <w:r w:rsidR="008417F4" w:rsidRPr="00E25B8F">
        <w:rPr>
          <w:color w:val="000000" w:themeColor="text1"/>
        </w:rPr>
        <w:t>5</w:t>
      </w:r>
      <w:r w:rsidRPr="00E25B8F">
        <w:rPr>
          <w:color w:val="000000" w:themeColor="text1"/>
        </w:rPr>
        <w:t xml:space="preserve">., the Funnel plot on the left shows the points of nine studies of METTL3 knockdown evenly fall on both sides of the summary effect size and the standard error is approximately 0.075 on average. However, the vertical line representing the summary of all the studies of METTL3 knockdown lies on the right of zero, around 1.73, suggests that there is a positive effect of publication bias on the summary effect size. As for the Funnel plot on the right, points of ten studies of METTL14 knockdown evenly fall on both sides of the summary effect size. The standard error is approximately 0.050 on average and the </w:t>
      </w:r>
      <w:r w:rsidRPr="00E25B8F">
        <w:rPr>
          <w:color w:val="000000" w:themeColor="text1"/>
        </w:rPr>
        <w:t xml:space="preserve">vertical line lies on the origin meaning no publication bias on the summary effect size.   </w:t>
      </w:r>
    </w:p>
    <w:p w14:paraId="4766D409" w14:textId="77777777" w:rsidR="00B456E1" w:rsidRPr="00E25B8F" w:rsidRDefault="006D4FCE" w:rsidP="00E75700">
      <w:pPr>
        <w:pStyle w:val="Para"/>
        <w:rPr>
          <w:color w:val="000000" w:themeColor="text1"/>
        </w:rPr>
      </w:pPr>
      <w:r w:rsidRPr="00E25B8F">
        <w:rPr>
          <w:noProof/>
          <w:color w:val="000000" w:themeColor="text1"/>
        </w:rPr>
        <w:drawing>
          <wp:inline distT="0" distB="0" distL="0" distR="0" wp14:anchorId="01EAE491" wp14:editId="2B4F387D">
            <wp:extent cx="3043555" cy="1938020"/>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3555" cy="1938020"/>
                    </a:xfrm>
                    <a:prstGeom prst="rect">
                      <a:avLst/>
                    </a:prstGeom>
                    <a:noFill/>
                    <a:ln>
                      <a:noFill/>
                    </a:ln>
                  </pic:spPr>
                </pic:pic>
              </a:graphicData>
            </a:graphic>
          </wp:inline>
        </w:drawing>
      </w:r>
    </w:p>
    <w:p w14:paraId="4EE12679" w14:textId="1D3147E4" w:rsidR="00847FDE" w:rsidRPr="00E25B8F" w:rsidRDefault="00847FDE" w:rsidP="00E75700">
      <w:pPr>
        <w:pStyle w:val="Para"/>
        <w:rPr>
          <w:color w:val="000000" w:themeColor="text1"/>
        </w:rPr>
      </w:pPr>
      <w:r w:rsidRPr="00E25B8F">
        <w:rPr>
          <w:color w:val="000000" w:themeColor="text1"/>
        </w:rPr>
        <w:t xml:space="preserve">Figure </w:t>
      </w:r>
      <w:r w:rsidR="000D08E9" w:rsidRPr="00E25B8F">
        <w:rPr>
          <w:color w:val="000000" w:themeColor="text1"/>
        </w:rPr>
        <w:t>5</w:t>
      </w:r>
      <w:r w:rsidRPr="00E25B8F">
        <w:rPr>
          <w:color w:val="000000" w:themeColor="text1"/>
        </w:rPr>
        <w:t xml:space="preserve">. The Funnel </w:t>
      </w:r>
      <w:r w:rsidR="006A3504" w:rsidRPr="00E25B8F">
        <w:rPr>
          <w:color w:val="000000" w:themeColor="text1"/>
        </w:rPr>
        <w:t>plots</w:t>
      </w:r>
      <w:r w:rsidRPr="00E25B8F">
        <w:rPr>
          <w:color w:val="000000" w:themeColor="text1"/>
        </w:rPr>
        <w:t>.</w:t>
      </w:r>
    </w:p>
    <w:p w14:paraId="3F982EA9" w14:textId="48B22177" w:rsidR="0058388A" w:rsidRPr="00E25B8F" w:rsidRDefault="00B456E1" w:rsidP="000D08E9">
      <w:pPr>
        <w:pStyle w:val="Head1"/>
        <w:rPr>
          <w:rFonts w:eastAsiaTheme="minorHAnsi" w:cstheme="minorBidi"/>
          <w:b w:val="0"/>
          <w:color w:val="000000" w:themeColor="text1"/>
          <w:sz w:val="18"/>
          <w:szCs w:val="22"/>
          <w:lang w:eastAsia="it-IT"/>
        </w:rPr>
      </w:pPr>
      <w:r w:rsidRPr="00E25B8F">
        <w:rPr>
          <w:rFonts w:eastAsiaTheme="minorHAnsi" w:cstheme="minorBidi"/>
          <w:b w:val="0"/>
          <w:color w:val="000000" w:themeColor="text1"/>
          <w:sz w:val="18"/>
          <w:szCs w:val="22"/>
          <w:lang w:eastAsia="it-IT"/>
        </w:rPr>
        <w:lastRenderedPageBreak/>
        <w:t>4.0 Conclusion</w:t>
      </w:r>
    </w:p>
    <w:p w14:paraId="0E46B9DF" w14:textId="451203DC" w:rsidR="00EA7CD5" w:rsidRPr="00E25B8F" w:rsidRDefault="0058388A" w:rsidP="000D08E9">
      <w:pPr>
        <w:pStyle w:val="Head1"/>
        <w:rPr>
          <w:rFonts w:eastAsiaTheme="minorHAnsi" w:cstheme="minorBidi"/>
          <w:b w:val="0"/>
          <w:color w:val="000000" w:themeColor="text1"/>
          <w:sz w:val="18"/>
          <w:szCs w:val="22"/>
          <w:lang w:eastAsia="it-IT"/>
        </w:rPr>
      </w:pPr>
      <w:r w:rsidRPr="00E25B8F">
        <w:rPr>
          <w:rFonts w:eastAsiaTheme="minorHAnsi" w:cstheme="minorBidi"/>
          <w:b w:val="0"/>
          <w:color w:val="000000" w:themeColor="text1"/>
          <w:sz w:val="18"/>
          <w:szCs w:val="22"/>
          <w:lang w:eastAsia="it-IT"/>
        </w:rPr>
        <w:t xml:space="preserve">We successfully verified the positive relationship between the knockdown of  methyltransferase and methylation levels in different cell lines. Knocking down of Mettl3 or Mettl14 tends to increase the methylation level within cells and the positive relationship is common over different cell lines and gene types. However, </w:t>
      </w:r>
      <w:r w:rsidR="00EA7CD5" w:rsidRPr="00E25B8F">
        <w:rPr>
          <w:rFonts w:eastAsiaTheme="minorHAnsi" w:cstheme="minorBidi"/>
          <w:b w:val="0"/>
          <w:color w:val="000000" w:themeColor="text1"/>
          <w:sz w:val="18"/>
          <w:szCs w:val="22"/>
          <w:lang w:eastAsia="it-IT"/>
        </w:rPr>
        <w:t xml:space="preserve">the degree of methylation level change responding to the knockdown of methyltransferase gene varied in different cell line and gene types. To our knowledge, this is the first meta-analysis that investigate the association between methyltransferase and methylation levels, which provides an insight to their relationship. </w:t>
      </w:r>
    </w:p>
    <w:p w14:paraId="5F2AEC5B" w14:textId="0FE4524D" w:rsidR="00EA7CD5" w:rsidRPr="00E25B8F" w:rsidRDefault="00EA7CD5" w:rsidP="000D08E9">
      <w:pPr>
        <w:pStyle w:val="Head1"/>
        <w:rPr>
          <w:rFonts w:eastAsiaTheme="minorHAnsi" w:cstheme="minorBidi"/>
          <w:b w:val="0"/>
          <w:color w:val="000000" w:themeColor="text1"/>
          <w:sz w:val="18"/>
          <w:szCs w:val="22"/>
          <w:lang w:eastAsia="it-IT"/>
        </w:rPr>
      </w:pPr>
      <w:r w:rsidRPr="00E25B8F">
        <w:rPr>
          <w:rFonts w:eastAsiaTheme="minorHAnsi" w:cstheme="minorBidi" w:hint="eastAsia"/>
          <w:b w:val="0"/>
          <w:color w:val="000000" w:themeColor="text1"/>
          <w:sz w:val="18"/>
          <w:szCs w:val="22"/>
          <w:lang w:eastAsia="it-IT"/>
        </w:rPr>
        <w:t>H</w:t>
      </w:r>
      <w:r w:rsidRPr="00E25B8F">
        <w:rPr>
          <w:rFonts w:eastAsiaTheme="minorHAnsi" w:cstheme="minorBidi"/>
          <w:b w:val="0"/>
          <w:color w:val="000000" w:themeColor="text1"/>
          <w:sz w:val="18"/>
          <w:szCs w:val="22"/>
          <w:lang w:eastAsia="it-IT"/>
        </w:rPr>
        <w:t xml:space="preserve">owever, there are a few limitations to this project. This meta-analysis is not generally comprehensive due to the lack of experiments or studies studying the relationship between methyltransferase and methylation levels so far.  Therefore, the number of works or literature included is limited. </w:t>
      </w:r>
      <w:r w:rsidR="00C95794" w:rsidRPr="00E25B8F">
        <w:rPr>
          <w:rFonts w:eastAsiaTheme="minorHAnsi" w:cstheme="minorBidi"/>
          <w:b w:val="0"/>
          <w:color w:val="000000" w:themeColor="text1"/>
          <w:sz w:val="18"/>
          <w:szCs w:val="22"/>
          <w:lang w:eastAsia="it-IT"/>
        </w:rPr>
        <w:t>Fortunately, the area of m6A methylation is increasingly explored and and become popular within Bioinformatics communities. Our meta-analysis model could be extended and improved by incorporating newly published studies and data. In addition, publication bias is observable from the funnel plot. More effort will be paid when review, select literature and collect data for our future meta-analysis study.</w:t>
      </w:r>
    </w:p>
    <w:p w14:paraId="3387A222" w14:textId="77777777" w:rsidR="008F6F67" w:rsidRPr="00E25B8F" w:rsidRDefault="008F6F67" w:rsidP="000D08E9">
      <w:pPr>
        <w:pStyle w:val="ReferenceHead"/>
        <w:rPr>
          <w:rFonts w:eastAsia="SimSun"/>
          <w:color w:val="000000" w:themeColor="text1"/>
          <w:lang w:eastAsia="zh-CN"/>
        </w:rPr>
      </w:pPr>
    </w:p>
    <w:p w14:paraId="2D331E97" w14:textId="77777777" w:rsidR="002A634F" w:rsidRPr="00E25B8F" w:rsidRDefault="002A634F" w:rsidP="000D08E9">
      <w:pPr>
        <w:pStyle w:val="ReferenceHead"/>
        <w:rPr>
          <w:color w:val="000000" w:themeColor="text1"/>
        </w:rPr>
      </w:pPr>
    </w:p>
    <w:p w14:paraId="7563CCA3" w14:textId="16FE2F2E" w:rsidR="0007392C" w:rsidRPr="00E25B8F" w:rsidRDefault="00AA5BF1" w:rsidP="000D08E9">
      <w:pPr>
        <w:pStyle w:val="ReferenceHead"/>
        <w:rPr>
          <w:rFonts w:eastAsia="SimSun"/>
          <w:color w:val="000000" w:themeColor="text1"/>
          <w:lang w:eastAsia="zh-CN"/>
        </w:rPr>
      </w:pPr>
      <w:r w:rsidRPr="00E25B8F">
        <w:rPr>
          <w:color w:val="000000" w:themeColor="text1"/>
        </w:rPr>
        <w:t>REFERENCES</w:t>
      </w:r>
    </w:p>
    <w:p w14:paraId="51CE1083" w14:textId="77777777" w:rsidR="00A72F7B" w:rsidRPr="00E25B8F" w:rsidRDefault="00B456E1" w:rsidP="00A72F7B">
      <w:pPr>
        <w:pStyle w:val="EndNoteBibliography"/>
        <w:rPr>
          <w:rFonts w:ascii="Linux Libertine" w:eastAsiaTheme="minorHAnsi" w:hAnsi="Linux Libertine" w:cstheme="minorBidi"/>
          <w:color w:val="000000" w:themeColor="text1"/>
          <w:kern w:val="0"/>
          <w:szCs w:val="22"/>
          <w:lang w:eastAsia="it-IT"/>
          <w14:ligatures w14:val="standard"/>
        </w:rPr>
      </w:pPr>
      <w:r w:rsidRPr="00E25B8F">
        <w:rPr>
          <w:rFonts w:ascii="Linux Libertine" w:eastAsiaTheme="minorHAnsi" w:hAnsi="Linux Libertine" w:cstheme="minorBidi"/>
          <w:color w:val="000000" w:themeColor="text1"/>
          <w:kern w:val="0"/>
          <w:sz w:val="14"/>
          <w:szCs w:val="14"/>
          <w:lang w:eastAsia="it-IT"/>
          <w14:ligatures w14:val="standard"/>
        </w:rPr>
        <w:fldChar w:fldCharType="begin"/>
      </w:r>
      <w:r w:rsidRPr="00E25B8F">
        <w:rPr>
          <w:rFonts w:ascii="Linux Libertine" w:eastAsiaTheme="minorHAnsi" w:hAnsi="Linux Libertine" w:cstheme="minorBidi"/>
          <w:color w:val="000000" w:themeColor="text1"/>
          <w:kern w:val="0"/>
          <w:sz w:val="14"/>
          <w:szCs w:val="14"/>
          <w:lang w:eastAsia="it-IT"/>
          <w14:ligatures w14:val="standard"/>
        </w:rPr>
        <w:instrText xml:space="preserve"> ADDIN EN.REFLIST </w:instrText>
      </w:r>
      <w:r w:rsidRPr="00E25B8F">
        <w:rPr>
          <w:rFonts w:ascii="Linux Libertine" w:eastAsiaTheme="minorHAnsi" w:hAnsi="Linux Libertine" w:cstheme="minorBidi"/>
          <w:color w:val="000000" w:themeColor="text1"/>
          <w:kern w:val="0"/>
          <w:sz w:val="14"/>
          <w:szCs w:val="14"/>
          <w:lang w:eastAsia="it-IT"/>
          <w14:ligatures w14:val="standard"/>
        </w:rPr>
        <w:fldChar w:fldCharType="separate"/>
      </w:r>
      <w:bookmarkStart w:id="2" w:name="_ENREF_1"/>
      <w:r w:rsidR="00A72F7B" w:rsidRPr="00E25B8F">
        <w:rPr>
          <w:rFonts w:ascii="Linux Libertine" w:eastAsiaTheme="minorHAnsi" w:hAnsi="Linux Libertine" w:cstheme="minorBidi"/>
          <w:color w:val="000000" w:themeColor="text1"/>
          <w:kern w:val="0"/>
          <w:szCs w:val="22"/>
          <w:lang w:eastAsia="it-IT"/>
          <w14:ligatures w14:val="standard"/>
        </w:rPr>
        <w:t>[1] Lichinchi, G., Gao, S., Saletore, Y., Gonzalez, G. M., Bansal, V., Wang, Y., Mason, C. E. and Rana, T. M. Dynamics of the human and viral m(6)A RNA methylomes during HIV-1 infection of T cells. Nat Microbiol, 1 (Feb 22 2016), 16011.</w:t>
      </w:r>
      <w:bookmarkEnd w:id="2"/>
    </w:p>
    <w:p w14:paraId="338F594F"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3" w:name="_ENREF_2"/>
      <w:r w:rsidRPr="00E25B8F">
        <w:rPr>
          <w:rFonts w:ascii="Linux Libertine" w:eastAsiaTheme="minorHAnsi" w:hAnsi="Linux Libertine" w:cstheme="minorBidi"/>
          <w:color w:val="000000" w:themeColor="text1"/>
          <w:kern w:val="0"/>
          <w:szCs w:val="22"/>
          <w:lang w:eastAsia="it-IT"/>
          <w14:ligatures w14:val="standard"/>
        </w:rPr>
        <w:t>[2] Cui, Q., Shi, H., Ye, P., Li, L., Qu, Q., Sun, G., Sun, G., Lu, Z., Huang, Y., Yang, C. G., Riggs, A. D., He, C. and Shi, Y. m(6)A RNA Methylation Regulates the Self-Renewal and Tumorigenesis of Glioblastoma Stem Cells. Cell Rep, 18, 11 (Mar 14 2017), 2622-2634.</w:t>
      </w:r>
      <w:bookmarkEnd w:id="3"/>
    </w:p>
    <w:p w14:paraId="29E8B47C"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4" w:name="_ENREF_3"/>
      <w:r w:rsidRPr="00E25B8F">
        <w:rPr>
          <w:rFonts w:ascii="Linux Libertine" w:eastAsiaTheme="minorHAnsi" w:hAnsi="Linux Libertine" w:cstheme="minorBidi"/>
          <w:color w:val="000000" w:themeColor="text1"/>
          <w:kern w:val="0"/>
          <w:szCs w:val="22"/>
          <w:lang w:eastAsia="it-IT"/>
          <w14:ligatures w14:val="standard"/>
        </w:rPr>
        <w:t>[3] Baquero-Perez, B., Antanaviciute, A., Yonchev, I. D., Carr, I. M., Wilson, S. A. and Whitehouse, A. The Tudor SND1 protein is an m(6)A RNA reader essential for replication of Kaposi's sarcoma-associated herpesvirus. Elife, 8 (Oct 24 2019).</w:t>
      </w:r>
      <w:bookmarkEnd w:id="4"/>
    </w:p>
    <w:p w14:paraId="3D0E58EE"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5" w:name="_ENREF_4"/>
      <w:r w:rsidRPr="00E25B8F">
        <w:rPr>
          <w:rFonts w:ascii="Linux Libertine" w:eastAsiaTheme="minorHAnsi" w:hAnsi="Linux Libertine" w:cstheme="minorBidi"/>
          <w:color w:val="000000" w:themeColor="text1"/>
          <w:kern w:val="0"/>
          <w:szCs w:val="22"/>
          <w:lang w:eastAsia="it-IT"/>
          <w14:ligatures w14:val="standard"/>
        </w:rPr>
        <w:t>[4] Kmietczyk, V., Riechert, E., Kalinski, L., Boileau, E., Malovrh, E., Malone, B., Gorska, A., Hofmann, C., Varma, E., Jurgensen, L., Kamuf-Schenk, V., Altmuller, J., Tappu, R., Busch, M., Most, P., Katus, H. A., Dieterich, C. and Volkers, M. m(6)A-mRNA methylation regulates cardiac gene expression and cellular growth. Life Sci Alliance, 2, 2 (Apr 2019).</w:t>
      </w:r>
      <w:bookmarkEnd w:id="5"/>
    </w:p>
    <w:p w14:paraId="745095AA"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6" w:name="_ENREF_5"/>
      <w:r w:rsidRPr="00E25B8F">
        <w:rPr>
          <w:rFonts w:ascii="Linux Libertine" w:eastAsiaTheme="minorHAnsi" w:hAnsi="Linux Libertine" w:cstheme="minorBidi"/>
          <w:color w:val="000000" w:themeColor="text1"/>
          <w:kern w:val="0"/>
          <w:szCs w:val="22"/>
          <w:lang w:eastAsia="it-IT"/>
          <w14:ligatures w14:val="standard"/>
        </w:rPr>
        <w:t>[5] Li, H. B., Tong, J., Zhu, S., Batista, P. J., Duffy, E. E., Zhao, J., Bailis, W., Cao, G., Kroehling, L., Chen, Y., Wang, G., Broughton, J. P., Chen, Y. G., Kluger, Y., Simon, M. D., Chang, H. Y., Yin, Z. and Flavell, R. A. m(6)A mRNA methylation controls T cell homeostasis by targeting the IL-7/STAT5/SOCS pathways. Nature, 548, 7667 (Aug 17 2017), 338-342.</w:t>
      </w:r>
      <w:bookmarkEnd w:id="6"/>
    </w:p>
    <w:p w14:paraId="45D3FD6C"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7" w:name="_ENREF_6"/>
      <w:r w:rsidRPr="00E25B8F">
        <w:rPr>
          <w:rFonts w:ascii="Linux Libertine" w:eastAsiaTheme="minorHAnsi" w:hAnsi="Linux Libertine" w:cstheme="minorBidi"/>
          <w:color w:val="000000" w:themeColor="text1"/>
          <w:kern w:val="0"/>
          <w:szCs w:val="22"/>
          <w:lang w:eastAsia="it-IT"/>
          <w14:ligatures w14:val="standard"/>
        </w:rPr>
        <w:t>[6] Xiang, Y., Laurent, B., Hsu, C. H., Nachtergaele, S., Lu, Z., Sheng, W., Xu, C., Chen, H., Ouyang, J., Wang, S., Ling, D., Hsu, P. H., Zou, L., Jambhekar, A., He, C. and Shi, Y. RNA m(6)A methylation regulates the ultraviolet-induced DNA damage response. Nature, 543, 7646 (Mar 23 2017), 573-576.</w:t>
      </w:r>
      <w:bookmarkEnd w:id="7"/>
    </w:p>
    <w:p w14:paraId="45FC953C"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8" w:name="_ENREF_7"/>
      <w:r w:rsidRPr="00E25B8F">
        <w:rPr>
          <w:rFonts w:ascii="Linux Libertine" w:eastAsiaTheme="minorHAnsi" w:hAnsi="Linux Libertine" w:cstheme="minorBidi"/>
          <w:color w:val="000000" w:themeColor="text1"/>
          <w:kern w:val="0"/>
          <w:szCs w:val="22"/>
          <w:lang w:eastAsia="it-IT"/>
          <w14:ligatures w14:val="standard"/>
        </w:rPr>
        <w:t>[7] Ma, C., Chang, M., Lv, H., Zhang, Z. W., Zhang, W., He, X., Wu, G., Zhao, S., Zhang, Y., Wang, D., Teng, X., Liu, C., Li, Q., Klungland, A., Niu, Y., Song, S. and Tong, W. M. RNA m(6)A methylation participates in regulation of postnatal development of the mouse cerebellum. Genome Biol, 19, 1 (May 31 2018), 68.</w:t>
      </w:r>
      <w:bookmarkEnd w:id="8"/>
    </w:p>
    <w:p w14:paraId="47592202"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9" w:name="_ENREF_8"/>
      <w:r w:rsidRPr="00E25B8F">
        <w:rPr>
          <w:rFonts w:ascii="Linux Libertine" w:eastAsiaTheme="minorHAnsi" w:hAnsi="Linux Libertine" w:cstheme="minorBidi"/>
          <w:color w:val="000000" w:themeColor="text1"/>
          <w:kern w:val="0"/>
          <w:szCs w:val="22"/>
          <w:lang w:eastAsia="it-IT"/>
          <w14:ligatures w14:val="standard"/>
        </w:rPr>
        <w:t>[8] Yu, J., Li, Y., Wang, T. and Zhong, X. Modification of N6-methyladenosine RNA methylation on heat shock protein expression. PLoS One, 13, 6 (2018), e0198604.</w:t>
      </w:r>
      <w:bookmarkEnd w:id="9"/>
    </w:p>
    <w:p w14:paraId="69058709"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10" w:name="_ENREF_9"/>
      <w:r w:rsidRPr="00E25B8F">
        <w:rPr>
          <w:rFonts w:ascii="Linux Libertine" w:eastAsiaTheme="minorHAnsi" w:hAnsi="Linux Libertine" w:cstheme="minorBidi"/>
          <w:color w:val="000000" w:themeColor="text1"/>
          <w:kern w:val="0"/>
          <w:szCs w:val="22"/>
          <w:lang w:eastAsia="it-IT"/>
          <w14:ligatures w14:val="standard"/>
        </w:rPr>
        <w:t>[9] Lichinchi, G., Zhao, B. S., Wu, Y., Lu, Z., Qin, Y., He, C. and Rana, T. M. Dynamics of Human and Viral RNA Methylation during Zika Virus Infection. Cell Host Microbe, 20, 5 (Nov 9 2016), 666-673.</w:t>
      </w:r>
      <w:bookmarkEnd w:id="10"/>
    </w:p>
    <w:p w14:paraId="35FB7853"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11" w:name="_ENREF_10"/>
      <w:r w:rsidRPr="00E25B8F">
        <w:rPr>
          <w:rFonts w:ascii="Linux Libertine" w:eastAsiaTheme="minorHAnsi" w:hAnsi="Linux Libertine" w:cstheme="minorBidi"/>
          <w:color w:val="000000" w:themeColor="text1"/>
          <w:kern w:val="0"/>
          <w:szCs w:val="22"/>
          <w:lang w:eastAsia="it-IT"/>
          <w14:ligatures w14:val="standard"/>
        </w:rPr>
        <w:t>[10] Li, Z., Weng, H., Su, R., Weng, X., Zuo, Z., Li, C., Huang, H., Nachtergaele, S., Dong, L., Hu, C., Qin, X., Tang, L., Wang, Y., Hong, G. M., Huang, H., Wang, X., Chen, P., Gurbuxani, S., Arnovitz, S., Li, Y., Li, S., Strong, J., Neilly, M. B., Larson, R. A., Jiang, X., Zhang, P., Jin, J., He, C. and Chen, J. FTO Plays an Oncogenic Role in Acute Myeloid Leukemia as a N(6)-Methyladenosine RNA Demethylase. Cancer Cell, 31, 1 (Jan 9 2017), 127-141.</w:t>
      </w:r>
      <w:bookmarkEnd w:id="11"/>
    </w:p>
    <w:p w14:paraId="4D1F4484"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12" w:name="_ENREF_11"/>
      <w:r w:rsidRPr="00E25B8F">
        <w:rPr>
          <w:rFonts w:ascii="Linux Libertine" w:eastAsiaTheme="minorHAnsi" w:hAnsi="Linux Libertine" w:cstheme="minorBidi"/>
          <w:color w:val="000000" w:themeColor="text1"/>
          <w:kern w:val="0"/>
          <w:szCs w:val="22"/>
          <w:lang w:eastAsia="it-IT"/>
          <w14:ligatures w14:val="standard"/>
        </w:rPr>
        <w:t>[11] Lin, Z., Hsu, P. J., Xing, X., Fang, J., Lu, Z., Zou, Q., Zhang, K. J., Zhang, X., Zhou, Y., Zhang, T., Zhang, Y., Song, W., Jia, G., Yang, X., He, C. and Tong, M. H. Mettl3-/Mettl14-mediated mRNA N(6)-methyladenosine modulates murine spermatogenesis. Cell Res, 27, 10 (Oct 2017), 1216-1230.</w:t>
      </w:r>
      <w:bookmarkEnd w:id="12"/>
    </w:p>
    <w:p w14:paraId="6050014D"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13" w:name="_ENREF_12"/>
      <w:r w:rsidRPr="00E25B8F">
        <w:rPr>
          <w:rFonts w:ascii="Linux Libertine" w:eastAsiaTheme="minorHAnsi" w:hAnsi="Linux Libertine" w:cstheme="minorBidi"/>
          <w:color w:val="000000" w:themeColor="text1"/>
          <w:kern w:val="0"/>
          <w:szCs w:val="22"/>
          <w:lang w:eastAsia="it-IT"/>
          <w14:ligatures w14:val="standard"/>
        </w:rPr>
        <w:t>[12] Wang, P., Doxtader, K. A. and Nam, Y. Structural Basis for Cooperative Function of Mettl3 and Mettl14 Methyltransferases. Mol Cell, 63, 2 (Jul 21 2016), 306-317.</w:t>
      </w:r>
      <w:bookmarkEnd w:id="13"/>
    </w:p>
    <w:p w14:paraId="045E0E2A"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14" w:name="_ENREF_13"/>
      <w:r w:rsidRPr="00E25B8F">
        <w:rPr>
          <w:rFonts w:ascii="Linux Libertine" w:eastAsiaTheme="minorHAnsi" w:hAnsi="Linux Libertine" w:cstheme="minorBidi"/>
          <w:color w:val="000000" w:themeColor="text1"/>
          <w:kern w:val="0"/>
          <w:szCs w:val="22"/>
          <w:lang w:eastAsia="it-IT"/>
          <w14:ligatures w14:val="standard"/>
        </w:rPr>
        <w:t>[13] Wang, H., Hu, X., Huang, M., Liu, J., Gu, Y., Ma, L., Zhou, Q. and Cao, X. Mettl3-mediated mRNA m(6)A methylation promotes dendritic cell activation. Nat Commun, 10, 1 (Apr 23 2019), 1898.</w:t>
      </w:r>
      <w:bookmarkEnd w:id="14"/>
    </w:p>
    <w:p w14:paraId="5372769B"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15" w:name="_ENREF_14"/>
      <w:r w:rsidRPr="00E25B8F">
        <w:rPr>
          <w:rFonts w:ascii="Linux Libertine" w:eastAsiaTheme="minorHAnsi" w:hAnsi="Linux Libertine" w:cstheme="minorBidi"/>
          <w:color w:val="000000" w:themeColor="text1"/>
          <w:kern w:val="0"/>
          <w:szCs w:val="22"/>
          <w:lang w:eastAsia="it-IT"/>
          <w14:ligatures w14:val="standard"/>
        </w:rPr>
        <w:t>[14] Sledz, P. and Jinek, M. Structural insights into the molecular mechanism of the m(6)A writer complex. Elife, 5 (Sep 14 2016).</w:t>
      </w:r>
      <w:bookmarkEnd w:id="15"/>
    </w:p>
    <w:p w14:paraId="08FC944B"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16" w:name="_ENREF_15"/>
      <w:r w:rsidRPr="00E25B8F">
        <w:rPr>
          <w:rFonts w:ascii="Linux Libertine" w:eastAsiaTheme="minorHAnsi" w:hAnsi="Linux Libertine" w:cstheme="minorBidi"/>
          <w:color w:val="000000" w:themeColor="text1"/>
          <w:kern w:val="0"/>
          <w:szCs w:val="22"/>
          <w:lang w:eastAsia="it-IT"/>
          <w14:ligatures w14:val="standard"/>
        </w:rPr>
        <w:t>[15] Lin, S., Choe, J., Du, P., Triboulet, R. and Gregory, R. I. The m(6)A Methyltransferase METTL3 Promotes Translation in Human Cancer Cells. Mol Cell, 62, 3 (May 5 2016), 335-345.</w:t>
      </w:r>
      <w:bookmarkEnd w:id="16"/>
    </w:p>
    <w:p w14:paraId="0F3229FC"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17" w:name="_ENREF_16"/>
      <w:r w:rsidRPr="00E25B8F">
        <w:rPr>
          <w:rFonts w:ascii="Linux Libertine" w:eastAsiaTheme="minorHAnsi" w:hAnsi="Linux Libertine" w:cstheme="minorBidi"/>
          <w:color w:val="000000" w:themeColor="text1"/>
          <w:kern w:val="0"/>
          <w:szCs w:val="22"/>
          <w:lang w:eastAsia="it-IT"/>
          <w14:ligatures w14:val="standard"/>
        </w:rPr>
        <w:t>[16] Dorn, L. E., Lasman, L., Chen, J., Xu, X., Hund, T. J., Medvedovic, M., Hanna, J. H., van Berlo, J. H. and Accornero, F. The N(6)-Methyladenosine mRNA Methylase METTL3 Controls Cardiac Homeostasis and Hypertrophy. Circulation, 139, 4 (Jan 22 2019), 533-545.</w:t>
      </w:r>
      <w:bookmarkEnd w:id="17"/>
    </w:p>
    <w:p w14:paraId="151CA6A6"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18" w:name="_ENREF_17"/>
      <w:r w:rsidRPr="00E25B8F">
        <w:rPr>
          <w:rFonts w:ascii="Linux Libertine" w:eastAsiaTheme="minorHAnsi" w:hAnsi="Linux Libertine" w:cstheme="minorBidi"/>
          <w:color w:val="000000" w:themeColor="text1"/>
          <w:kern w:val="0"/>
          <w:szCs w:val="22"/>
          <w:lang w:eastAsia="it-IT"/>
          <w14:ligatures w14:val="standard"/>
        </w:rPr>
        <w:t>[17] Li, T., Hu, P. S., Zuo, Z., Lin, J. F., Li, X., Wu, Q. N., Chen, Z. H., Zeng, Z. L., Wang, F., Zheng, J., Chen, D., Li, B., Kang, T. B., Xie, D., Lin, D., Ju, H. Q. and Xu, R. H. METTL3 facilitates tumor progression via an m(6)A-IGF2BP2-dependent mechanism in colorectal carcinoma. Mol Cancer, 18, 1 (Jun 24 2019), 112.</w:t>
      </w:r>
      <w:bookmarkEnd w:id="18"/>
    </w:p>
    <w:p w14:paraId="25973D2E"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19" w:name="_ENREF_18"/>
      <w:r w:rsidRPr="00E25B8F">
        <w:rPr>
          <w:rFonts w:ascii="Linux Libertine" w:eastAsiaTheme="minorHAnsi" w:hAnsi="Linux Libertine" w:cstheme="minorBidi"/>
          <w:color w:val="000000" w:themeColor="text1"/>
          <w:kern w:val="0"/>
          <w:szCs w:val="22"/>
          <w:lang w:eastAsia="it-IT"/>
          <w14:ligatures w14:val="standard"/>
        </w:rPr>
        <w:t>[18] Cai, J., Yang, F., Zhan, H., Situ, J., Li, W., Mao, Y. and Luo, Y. RNA m(6)A Methyltransferase METTL3 Promotes The Growth Of Prostate Cancer By Regulating Hedgehog Pathway. Onco Targets Ther, 12 (2019), 9143-9152.</w:t>
      </w:r>
      <w:bookmarkEnd w:id="19"/>
    </w:p>
    <w:p w14:paraId="44F791DC"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20" w:name="_ENREF_19"/>
      <w:r w:rsidRPr="00E25B8F">
        <w:rPr>
          <w:rFonts w:ascii="Linux Libertine" w:eastAsiaTheme="minorHAnsi" w:hAnsi="Linux Libertine" w:cstheme="minorBidi"/>
          <w:color w:val="000000" w:themeColor="text1"/>
          <w:kern w:val="0"/>
          <w:szCs w:val="22"/>
          <w:lang w:eastAsia="it-IT"/>
          <w14:ligatures w14:val="standard"/>
        </w:rPr>
        <w:t xml:space="preserve">[19] Yang, D. D., Chen, Z. H., Yu, K., Lu, J. H., Wu, Q. N., Wang, Y., Ju, H. Q., Xu, R. H., Liu, Z. X. and Zeng, Z. L. METTL3 Promotes </w:t>
      </w:r>
      <w:r w:rsidRPr="00E25B8F">
        <w:rPr>
          <w:rFonts w:ascii="Linux Libertine" w:eastAsiaTheme="minorHAnsi" w:hAnsi="Linux Libertine" w:cstheme="minorBidi"/>
          <w:color w:val="000000" w:themeColor="text1"/>
          <w:kern w:val="0"/>
          <w:szCs w:val="22"/>
          <w:lang w:eastAsia="it-IT"/>
          <w14:ligatures w14:val="standard"/>
        </w:rPr>
        <w:lastRenderedPageBreak/>
        <w:t>the Progression of Gastric Cancer via Targeting the MYC Pathway. Front Oncol, 10 (2020), 115.</w:t>
      </w:r>
      <w:bookmarkEnd w:id="20"/>
    </w:p>
    <w:p w14:paraId="4670A67F"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21" w:name="_ENREF_20"/>
      <w:r w:rsidRPr="00E25B8F">
        <w:rPr>
          <w:rFonts w:ascii="Linux Libertine" w:eastAsiaTheme="minorHAnsi" w:hAnsi="Linux Libertine" w:cstheme="minorBidi"/>
          <w:color w:val="000000" w:themeColor="text1"/>
          <w:kern w:val="0"/>
          <w:szCs w:val="22"/>
          <w:lang w:eastAsia="it-IT"/>
          <w14:ligatures w14:val="standard"/>
        </w:rPr>
        <w:t>[20] Vu, L. P., Pickering, B. F., Cheng, Y., Zaccara, S., Nguyen, D., Minuesa, G., Chou, T., Chow, A., Saletore, Y., MacKay, M., Schulman, J., Famulare, C., Patel, M., Klimek, V. M., Garrett-Bakelman, F. E., Melnick, A., Carroll, M., Mason, C. E., Jaffrey, S. R. and Kharas, M. G. The N(6)-methyladenosine (m(6)A)-forming enzyme METTL3 controls myeloid differentiation of normal hematopoietic and leukemia cells. Nat Med, 23, 11 (Nov 2017), 1369-1376.</w:t>
      </w:r>
      <w:bookmarkEnd w:id="21"/>
    </w:p>
    <w:p w14:paraId="25EF07D6"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22" w:name="_ENREF_21"/>
      <w:r w:rsidRPr="00E25B8F">
        <w:rPr>
          <w:rFonts w:ascii="Linux Libertine" w:eastAsiaTheme="minorHAnsi" w:hAnsi="Linux Libertine" w:cstheme="minorBidi"/>
          <w:color w:val="000000" w:themeColor="text1"/>
          <w:kern w:val="0"/>
          <w:szCs w:val="22"/>
          <w:lang w:eastAsia="it-IT"/>
          <w14:ligatures w14:val="standard"/>
        </w:rPr>
        <w:t>[21] Visvanathan, A., Patil, V., Abdulla, S., Hoheisel, J. D. and Somasundaram, K. N(6)-Methyladenosine Landscape of Glioma Stem-Like Cells: METTL3 Is Essential for the Expression of Actively Transcribed Genes and Sustenance of the Oncogenic Signaling. Genes (Basel), 10, 2 (Feb 13 2019).</w:t>
      </w:r>
      <w:bookmarkEnd w:id="22"/>
    </w:p>
    <w:p w14:paraId="74D2C02B"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23" w:name="_ENREF_22"/>
      <w:r w:rsidRPr="00E25B8F">
        <w:rPr>
          <w:rFonts w:ascii="Linux Libertine" w:eastAsiaTheme="minorHAnsi" w:hAnsi="Linux Libertine" w:cstheme="minorBidi"/>
          <w:color w:val="000000" w:themeColor="text1"/>
          <w:kern w:val="0"/>
          <w:szCs w:val="22"/>
          <w:lang w:eastAsia="it-IT"/>
          <w14:ligatures w14:val="standard"/>
        </w:rPr>
        <w:t>[22] Yue, B., Song, C., Yang, L., Cui, R., Cheng, X., Zhang, Z. and Zhao, G. METTL3-mediated N6-methyladenosine modification is critical for epithelial-mesenchymal transition and metastasis of gastric cancer. Mol Cancer, 18, 1 (Oct 13 2019), 142.</w:t>
      </w:r>
      <w:bookmarkEnd w:id="23"/>
    </w:p>
    <w:p w14:paraId="6C54920B"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24" w:name="_ENREF_23"/>
      <w:r w:rsidRPr="00E25B8F">
        <w:rPr>
          <w:rFonts w:ascii="Linux Libertine" w:eastAsiaTheme="minorHAnsi" w:hAnsi="Linux Libertine" w:cstheme="minorBidi"/>
          <w:color w:val="000000" w:themeColor="text1"/>
          <w:kern w:val="0"/>
          <w:szCs w:val="22"/>
          <w:lang w:eastAsia="it-IT"/>
          <w14:ligatures w14:val="standard"/>
        </w:rPr>
        <w:t>[23] Gu, C., Wang, Z., Zhou, N., Li, G., Kou, Y., Luo, Y., Wang, Y., Yang, J. and Tian, F. Mettl14 inhibits bladder TIC self-renewal and bladder tumorigenesis through N(6)-methyladenosine of Notch1. Mol Cancer, 18, 1 (Nov 25 2019), 168.</w:t>
      </w:r>
      <w:bookmarkEnd w:id="24"/>
    </w:p>
    <w:p w14:paraId="09F1444F"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25" w:name="_ENREF_24"/>
      <w:r w:rsidRPr="00E25B8F">
        <w:rPr>
          <w:rFonts w:ascii="Linux Libertine" w:eastAsiaTheme="minorHAnsi" w:hAnsi="Linux Libertine" w:cstheme="minorBidi"/>
          <w:color w:val="000000" w:themeColor="text1"/>
          <w:kern w:val="0"/>
          <w:szCs w:val="22"/>
          <w:lang w:eastAsia="it-IT"/>
          <w14:ligatures w14:val="standard"/>
        </w:rPr>
        <w:t>[24] Koranda, J. L., Dore, L., Shi, H., Patel, M. J., Vaasjo, L. O., Rao, M. N., Chen, K., Lu, Z., Yi, Y., Chi, W., He, C. and Zhuang, X. Mettl14 Is Essential for Epitranscriptomic Regulation of Striatal Function and Learning. Neuron, 99, 2 (Jul 25 2018), 283-292 e285.</w:t>
      </w:r>
      <w:bookmarkEnd w:id="25"/>
    </w:p>
    <w:p w14:paraId="4BBB14D6"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26" w:name="_ENREF_25"/>
      <w:r w:rsidRPr="00E25B8F">
        <w:rPr>
          <w:rFonts w:ascii="Linux Libertine" w:eastAsiaTheme="minorHAnsi" w:hAnsi="Linux Libertine" w:cstheme="minorBidi"/>
          <w:color w:val="000000" w:themeColor="text1"/>
          <w:kern w:val="0"/>
          <w:szCs w:val="22"/>
          <w:lang w:eastAsia="it-IT"/>
          <w14:ligatures w14:val="standard"/>
        </w:rPr>
        <w:t>[25] Masatoshi Kobayashi, Mitsuru Ohsugi, Takayoshi Sasako, Motoharu Awazawa, Toshihiro Umehara, Aya Iwane, Naoki Kobayashi, Yukiko Okazaki, Naoto Kubota, Ryo Suzuki, Hironori Waki, Keiko Horiuchi, Takao Hamakubo, Tatsuhiko Kodama, Seiichiro Aoe, Kazuyuki Tobe, Takashi Kadowaki and Kohjiro Uekia The RNA Methyltransferase Complex of WTAP, METTL3, and METTL14 Regulates Mitotic Clonal Expansion in Adipogenesis. Molecular and Cellular Biology, 38, 16 (2018), 116-118.</w:t>
      </w:r>
      <w:bookmarkEnd w:id="26"/>
    </w:p>
    <w:p w14:paraId="297CA52E"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27" w:name="_ENREF_26"/>
      <w:r w:rsidRPr="00E25B8F">
        <w:rPr>
          <w:rFonts w:ascii="Linux Libertine" w:eastAsiaTheme="minorHAnsi" w:hAnsi="Linux Libertine" w:cstheme="minorBidi"/>
          <w:color w:val="000000" w:themeColor="text1"/>
          <w:kern w:val="0"/>
          <w:szCs w:val="22"/>
          <w:lang w:eastAsia="it-IT"/>
          <w14:ligatures w14:val="standard"/>
        </w:rPr>
        <w:t>[26] Geula, S., Moshitch-Moshkovitz, S., Dominissini, D., Mansour, A. A., Kol, N., Salmon-Divon, M., Hershkovitz, V., Peer, E., Mor, N., Manor, Y. S., Ben-Haim, M. S., Eyal, E., Yunger, S., Pinto, Y., Jaitin, D. A., Viukov, S., Rais, Y., Krupalnik, V., Chomsky, E., Zerbib, M., Maza, I., Rechavi, Y., Massarwa, R., Hanna, S., Amit, I., Levanon, E. Y., Amariglio, N., Stern-Ginossar, N., Novershtern, N., Rechavi, G. and Hanna, J. H. Stem cells. m6A mRNA methylation facilitates resolution of naïve pluripotency toward differentiation. Science, 347, 6225 (Feb 27 2015), 1002-1006.</w:t>
      </w:r>
      <w:bookmarkEnd w:id="27"/>
    </w:p>
    <w:p w14:paraId="3FF1EB53"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28" w:name="_ENREF_27"/>
      <w:r w:rsidRPr="00E25B8F">
        <w:rPr>
          <w:rFonts w:ascii="Linux Libertine" w:eastAsiaTheme="minorHAnsi" w:hAnsi="Linux Libertine" w:cstheme="minorBidi"/>
          <w:color w:val="000000" w:themeColor="text1"/>
          <w:kern w:val="0"/>
          <w:szCs w:val="22"/>
          <w:lang w:eastAsia="it-IT"/>
          <w14:ligatures w14:val="standard"/>
        </w:rPr>
        <w:t>[27] Wang, Y., Li, Y., Toth, J. I., Petroski, M. D., Zhang, Z. and Zhao, J. C. N6-methyladenosine modification destabilizes developmental regulators in embryonic stem cells. Nat Cell Biol, 16, 2 (Feb 2014), 191-198.</w:t>
      </w:r>
      <w:bookmarkEnd w:id="28"/>
    </w:p>
    <w:p w14:paraId="5A5536AD"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29" w:name="_ENREF_28"/>
      <w:r w:rsidRPr="00E25B8F">
        <w:rPr>
          <w:rFonts w:ascii="Linux Libertine" w:eastAsiaTheme="minorHAnsi" w:hAnsi="Linux Libertine" w:cstheme="minorBidi"/>
          <w:color w:val="000000" w:themeColor="text1"/>
          <w:kern w:val="0"/>
          <w:szCs w:val="22"/>
          <w:lang w:eastAsia="it-IT"/>
          <w14:ligatures w14:val="standard"/>
        </w:rPr>
        <w:t>[28] Linder, B., Grozhik, A. V., Olarerin-George, A. O., Meydan, C., Mason, C. E. and Jaffrey, S. R. Single-nucleotide-resolution mapping of m6A and m6Am throughout the transcriptome. Nat Methods, 12, 8 (Aug 2015), 767-772.</w:t>
      </w:r>
      <w:bookmarkEnd w:id="29"/>
    </w:p>
    <w:p w14:paraId="6CA6D20B"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30" w:name="_ENREF_29"/>
      <w:r w:rsidRPr="00E25B8F">
        <w:rPr>
          <w:rFonts w:ascii="Linux Libertine" w:eastAsiaTheme="minorHAnsi" w:hAnsi="Linux Libertine" w:cstheme="minorBidi"/>
          <w:color w:val="000000" w:themeColor="text1"/>
          <w:kern w:val="0"/>
          <w:szCs w:val="22"/>
          <w:lang w:eastAsia="it-IT"/>
          <w14:ligatures w14:val="standard"/>
        </w:rPr>
        <w:t xml:space="preserve">[29] Meyer, K. D., Patil, D. P., Zhou, J., Zinoviev, A., Skabkin, M. A., Elemento, O., Pestova, T. V., Qian, S. B. and Jaffrey, S. R. 5' </w:t>
      </w:r>
      <w:r w:rsidRPr="00E25B8F">
        <w:rPr>
          <w:rFonts w:ascii="Linux Libertine" w:eastAsiaTheme="minorHAnsi" w:hAnsi="Linux Libertine" w:cstheme="minorBidi"/>
          <w:color w:val="000000" w:themeColor="text1"/>
          <w:kern w:val="0"/>
          <w:szCs w:val="22"/>
          <w:lang w:eastAsia="it-IT"/>
          <w14:ligatures w14:val="standard"/>
        </w:rPr>
        <w:t>UTR m(6)A Promotes Cap-Independent Translation. Cell, 163, 4 (Nov 5 2015), 999-1010.</w:t>
      </w:r>
      <w:bookmarkEnd w:id="30"/>
    </w:p>
    <w:p w14:paraId="1CAE85F0"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31" w:name="_ENREF_30"/>
      <w:r w:rsidRPr="00E25B8F">
        <w:rPr>
          <w:rFonts w:ascii="Linux Libertine" w:eastAsiaTheme="minorHAnsi" w:hAnsi="Linux Libertine" w:cstheme="minorBidi"/>
          <w:color w:val="000000" w:themeColor="text1"/>
          <w:kern w:val="0"/>
          <w:szCs w:val="22"/>
          <w:lang w:eastAsia="it-IT"/>
          <w14:ligatures w14:val="standard"/>
        </w:rPr>
        <w:t>[30] Boulias, K., Toczydłowska-Socha, D., Hawley, B. R., Liberman, N., Takashima, K., Zaccara, S., Guez, T., Vasseur, J. J., Debart, F., Aravind, L., Jaffrey, S. R. and Greer, E. L. Identification of the m(6)Am Methyltransferase PCIF1 Reveals the Location and Functions of m(6)Am in the Transcriptome. Mol Cell, 75, 3 (Aug 8 2019), 631-643.e638.</w:t>
      </w:r>
      <w:bookmarkEnd w:id="31"/>
    </w:p>
    <w:p w14:paraId="4AE025FE"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32" w:name="_ENREF_31"/>
      <w:r w:rsidRPr="00E25B8F">
        <w:rPr>
          <w:rFonts w:ascii="Linux Libertine" w:eastAsiaTheme="minorHAnsi" w:hAnsi="Linux Libertine" w:cstheme="minorBidi"/>
          <w:color w:val="000000" w:themeColor="text1"/>
          <w:kern w:val="0"/>
          <w:szCs w:val="22"/>
          <w:lang w:eastAsia="it-IT"/>
          <w14:ligatures w14:val="standard"/>
        </w:rPr>
        <w:t>[31] Huang, H., Weng, H., Zhou, K., Wu, T., Zhao, B. S., Sun, M., Chen, Z., Deng, X., Xiao, G., Auer, F., Klemm, L., Wu, H., Zuo, Z., Qin, X., Dong, Y., Zhou, Y., Qin, H., Tao, S., Du, J., Liu, J., Lu, Z., Yin, H., Mesquita, A., Yuan, C. L., Hu, Y. C., Sun, W., Su, R., Dong, L., Shen, C., Li, C., Qing, Y., Jiang, X., Wu, X., Sun, M., Guan, J. L., Qu, L., Wei, M., Müschen, M., Huang, G., He, C., Yang, J. and Chen, J. Histone H3 trimethylation at lysine 36 guides m(6)A RNA modification co-transcriptionally. Nature, 567, 7748 (Mar 2019), 414-419.</w:t>
      </w:r>
      <w:bookmarkEnd w:id="32"/>
    </w:p>
    <w:p w14:paraId="37A1535F"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33" w:name="_ENREF_32"/>
      <w:r w:rsidRPr="00E25B8F">
        <w:rPr>
          <w:rFonts w:ascii="Linux Libertine" w:eastAsiaTheme="minorHAnsi" w:hAnsi="Linux Libertine" w:cstheme="minorBidi"/>
          <w:color w:val="000000" w:themeColor="text1"/>
          <w:kern w:val="0"/>
          <w:szCs w:val="22"/>
          <w:lang w:eastAsia="it-IT"/>
          <w14:ligatures w14:val="standard"/>
        </w:rPr>
        <w:t>[32] van Tran, N., Ernst, F. G. M., Hawley, B. R., Zorbas, C., Ulryck, N., Hackert, P., Bohnsack, K. E., Bohnsack, M. T., Jaffrey, S. R., Graille, M. and Lafontaine, D. L. J. The human 18S rRNA m6A methyltransferase METTL5 is stabilized by TRMT112. Nucleic Acids Res, 47, 15 (Sep 5 2019), 7719-7733.</w:t>
      </w:r>
      <w:bookmarkEnd w:id="33"/>
    </w:p>
    <w:p w14:paraId="4A0A09F9"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34" w:name="_ENREF_33"/>
      <w:r w:rsidRPr="00E25B8F">
        <w:rPr>
          <w:rFonts w:ascii="Linux Libertine" w:eastAsiaTheme="minorHAnsi" w:hAnsi="Linux Libertine" w:cstheme="minorBidi"/>
          <w:color w:val="000000" w:themeColor="text1"/>
          <w:kern w:val="0"/>
          <w:szCs w:val="22"/>
          <w:lang w:eastAsia="it-IT"/>
          <w14:ligatures w14:val="standard"/>
        </w:rPr>
        <w:t>[33] Ke, S., Pandya-Jones, A., Saito, Y., Fak, J. J., Vågbø, C. B., Geula, S., Hanna, J. H., Black, D. L., Darnell, J. E., Jr. and Darnell, R. B. m(6)A mRNA modifications are deposited in nascent pre-mRNA and are not required for splicing but do specify cytoplasmic turnover. Genes Dev, 31, 10 (May 15 2017), 990-1006.</w:t>
      </w:r>
      <w:bookmarkEnd w:id="34"/>
    </w:p>
    <w:p w14:paraId="4FBBFB67"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35" w:name="_ENREF_34"/>
      <w:r w:rsidRPr="00E25B8F">
        <w:rPr>
          <w:rFonts w:ascii="Linux Libertine" w:eastAsiaTheme="minorHAnsi" w:hAnsi="Linux Libertine" w:cstheme="minorBidi"/>
          <w:color w:val="000000" w:themeColor="text1"/>
          <w:kern w:val="0"/>
          <w:szCs w:val="22"/>
          <w:lang w:eastAsia="it-IT"/>
          <w14:ligatures w14:val="standard"/>
        </w:rPr>
        <w:t>[34] Ke, S., Alemu, E. A., Mertens, C., Gantman, E. C., Fak, J. J., Mele, A., Haripal, B., Zucker-Scharff, I., Moore, M. J., Park, C. Y., Vågbø, C. B., Kusśnierczyk, A., Klungland, A., Darnell, J. E., Jr. and Darnell, R. B. A majority of m6A residues are in the last exons, allowing the potential for 3' UTR regulation. Genes Dev, 29, 19 (Oct 1 2015), 2037-2053.</w:t>
      </w:r>
      <w:bookmarkEnd w:id="35"/>
    </w:p>
    <w:p w14:paraId="7E2E40A9"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36" w:name="_ENREF_35"/>
      <w:r w:rsidRPr="00E25B8F">
        <w:rPr>
          <w:rFonts w:ascii="Linux Libertine" w:eastAsiaTheme="minorHAnsi" w:hAnsi="Linux Libertine" w:cstheme="minorBidi"/>
          <w:color w:val="000000" w:themeColor="text1"/>
          <w:kern w:val="0"/>
          <w:szCs w:val="22"/>
          <w:lang w:eastAsia="it-IT"/>
          <w14:ligatures w14:val="standard"/>
        </w:rPr>
        <w:t>[35] Garcia-Campos, M. A., Edelheit, S., Toth, U., Safra, M., Shachar, R., Viukov, S., Winkler, R., Nir, R., Lasman, L., Brandis, A., Hanna, J. H., Rossmanith, W. and Schwartz, S. Deciphering the "m(6)A Code" via Antibody-Independent Quantitative Profiling. Cell, 178, 3 (Jul 25 2019), 731-747.e716.</w:t>
      </w:r>
      <w:bookmarkEnd w:id="36"/>
    </w:p>
    <w:p w14:paraId="1E54CD89"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37" w:name="_ENREF_36"/>
      <w:r w:rsidRPr="00E25B8F">
        <w:rPr>
          <w:rFonts w:ascii="Linux Libertine" w:eastAsiaTheme="minorHAnsi" w:hAnsi="Linux Libertine" w:cstheme="minorBidi"/>
          <w:color w:val="000000" w:themeColor="text1"/>
          <w:kern w:val="0"/>
          <w:szCs w:val="22"/>
          <w:lang w:eastAsia="it-IT"/>
          <w14:ligatures w14:val="standard"/>
        </w:rPr>
        <w:t>[36] Zhang, Z., Chen, L. Q., Zhao, Y. L., Yang, C. G., Roundtree, I. A., Zhang, Z., Ren, J., Xie, W., He, C. and Luo, G. Z. Single-base mapping of m(6)A by an antibody-independent method. Sci Adv, 5, 7 (Jul 2019), eaax0250.</w:t>
      </w:r>
      <w:bookmarkEnd w:id="37"/>
    </w:p>
    <w:p w14:paraId="3A219C4F"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38" w:name="_ENREF_37"/>
      <w:r w:rsidRPr="00E25B8F">
        <w:rPr>
          <w:rFonts w:ascii="Linux Libertine" w:eastAsiaTheme="minorHAnsi" w:hAnsi="Linux Libertine" w:cstheme="minorBidi"/>
          <w:color w:val="000000" w:themeColor="text1"/>
          <w:kern w:val="0"/>
          <w:szCs w:val="22"/>
          <w:lang w:eastAsia="it-IT"/>
          <w14:ligatures w14:val="standard"/>
        </w:rPr>
        <w:t>[37] Chen, K., Lu, Z., Wang, X., Fu, Y., Luo, G. Z., Liu, N., Han, D., Dominissini, D., Dai, Q., Pan, T. and He, C. High-resolution N(6) -methyladenosine (m(6) A) map using photo-crosslinking-assisted m(6) A sequencing. Angew Chem Int Ed Engl, 54, 5 (Jan 26 2015), 1587-1590.</w:t>
      </w:r>
      <w:bookmarkEnd w:id="38"/>
    </w:p>
    <w:p w14:paraId="13E25982"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39" w:name="_ENREF_38"/>
      <w:r w:rsidRPr="00E25B8F">
        <w:rPr>
          <w:rFonts w:ascii="Linux Libertine" w:eastAsiaTheme="minorHAnsi" w:hAnsi="Linux Libertine" w:cstheme="minorBidi"/>
          <w:color w:val="000000" w:themeColor="text1"/>
          <w:kern w:val="0"/>
          <w:szCs w:val="22"/>
          <w:lang w:eastAsia="it-IT"/>
          <w14:ligatures w14:val="standard"/>
        </w:rPr>
        <w:t>[38] Schwartz, S., Mumbach, M. R., Jovanovic, M., Wang, T., Maciag, K., Bushkin, G. G., Mertins, P., Ter-Ovanesyan, D., Habib, N., Cacchiarelli, D., Sanjana, N. E., Freinkman, E., Pacold, M. E., Satija, R., Mikkelsen, T. S., Hacohen, N., Zhang, F., Carr, S. A., Lander, E. S. and Regev, A. Perturbation of m6A writers reveals two distinct classes of mRNA methylation at internal and 5' sites. Cell Rep, 8, 1 (Jul 10 2014), 284-296.</w:t>
      </w:r>
      <w:bookmarkEnd w:id="39"/>
    </w:p>
    <w:p w14:paraId="43587D62"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40" w:name="_ENREF_39"/>
      <w:r w:rsidRPr="00E25B8F">
        <w:rPr>
          <w:rFonts w:ascii="Linux Libertine" w:eastAsiaTheme="minorHAnsi" w:hAnsi="Linux Libertine" w:cstheme="minorBidi"/>
          <w:color w:val="000000" w:themeColor="text1"/>
          <w:kern w:val="0"/>
          <w:szCs w:val="22"/>
          <w:lang w:eastAsia="it-IT"/>
          <w14:ligatures w14:val="standard"/>
        </w:rPr>
        <w:t>[39] Liu, J., Yue, Y., Han, D., Wang, X., Fu, Y., Zhang, L., Jia, G., Yu, M., Lu, Z., Deng, X., Dai, Q., Chen, W. and He, C. A METTL3-METTL14 complex mediates mammalian nuclear RNA N6-</w:t>
      </w:r>
      <w:r w:rsidRPr="00E25B8F">
        <w:rPr>
          <w:rFonts w:ascii="Linux Libertine" w:eastAsiaTheme="minorHAnsi" w:hAnsi="Linux Libertine" w:cstheme="minorBidi"/>
          <w:color w:val="000000" w:themeColor="text1"/>
          <w:kern w:val="0"/>
          <w:szCs w:val="22"/>
          <w:lang w:eastAsia="it-IT"/>
          <w14:ligatures w14:val="standard"/>
        </w:rPr>
        <w:lastRenderedPageBreak/>
        <w:t>adenosine methylation. Nat Chem Biol, 10, 2 (Feb 2014), 93-95.</w:t>
      </w:r>
      <w:bookmarkEnd w:id="40"/>
    </w:p>
    <w:p w14:paraId="000723F2"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41" w:name="_ENREF_40"/>
      <w:r w:rsidRPr="00E25B8F">
        <w:rPr>
          <w:rFonts w:ascii="Linux Libertine" w:eastAsiaTheme="minorHAnsi" w:hAnsi="Linux Libertine" w:cstheme="minorBidi"/>
          <w:color w:val="000000" w:themeColor="text1"/>
          <w:kern w:val="0"/>
          <w:szCs w:val="22"/>
          <w:lang w:eastAsia="it-IT"/>
          <w14:ligatures w14:val="standard"/>
        </w:rPr>
        <w:t>[40] Niu, Y., Zhao, X., Wu, Y. S., Li, M. M., Wang, X. J. and Yang, Y. G. N6-methyl-adenosine (m6A) in RNA: an old modification with a novel epigenetic function. Genomics Proteomics Bioinformatics, 11, 1 (Feb 2013), 8-17.</w:t>
      </w:r>
      <w:bookmarkEnd w:id="41"/>
    </w:p>
    <w:p w14:paraId="12EFB4A3"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42" w:name="_ENREF_41"/>
      <w:r w:rsidRPr="00E25B8F">
        <w:rPr>
          <w:rFonts w:ascii="Linux Libertine" w:eastAsiaTheme="minorHAnsi" w:hAnsi="Linux Libertine" w:cstheme="minorBidi"/>
          <w:color w:val="000000" w:themeColor="text1"/>
          <w:kern w:val="0"/>
          <w:szCs w:val="22"/>
          <w:lang w:eastAsia="it-IT"/>
          <w14:ligatures w14:val="standard"/>
        </w:rPr>
        <w:t>[41] Wang, X., Lu, Z., Gomez, A., Hon, G. C., Yue, Y., Han, D., Fu, Y., Parisien, M., Dai, Q., Jia, G., Ren, B., Pan, T. and He, C. N6-methyladenosine-dependent regulation of messenger RNA stability. Nature, 505, 7481 (Jan 2 2014), 117-120.</w:t>
      </w:r>
      <w:bookmarkEnd w:id="42"/>
    </w:p>
    <w:p w14:paraId="609FA812"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43" w:name="_ENREF_42"/>
      <w:r w:rsidRPr="00E25B8F">
        <w:rPr>
          <w:rFonts w:ascii="Linux Libertine" w:eastAsiaTheme="minorHAnsi" w:hAnsi="Linux Libertine" w:cstheme="minorBidi"/>
          <w:color w:val="000000" w:themeColor="text1"/>
          <w:kern w:val="0"/>
          <w:szCs w:val="22"/>
          <w:lang w:eastAsia="it-IT"/>
          <w14:ligatures w14:val="standard"/>
        </w:rPr>
        <w:t>[42] Barbieri, I., Tzelepis, K., Pandolfini, L., Shi, J., Millán-Zambrano, G., Robson, S. C., Aspris, D., Migliori, V., Bannister, A. J., Han, N., De Braekeleer, E., Ponstingl, H., Hendrick, A., Vakoc, C. R., Vassiliou, G. S. and Kouzarides, T. Promoter-bound METTL3 maintains myeloid leukaemia by m(6)A-dependent translation control. Nature, 552, 7683 (Dec 7 2017), 126-131.</w:t>
      </w:r>
      <w:bookmarkEnd w:id="43"/>
    </w:p>
    <w:p w14:paraId="472C6FD2"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44" w:name="_ENREF_43"/>
      <w:r w:rsidRPr="00E25B8F">
        <w:rPr>
          <w:rFonts w:ascii="Linux Libertine" w:eastAsiaTheme="minorHAnsi" w:hAnsi="Linux Libertine" w:cstheme="minorBidi"/>
          <w:color w:val="000000" w:themeColor="text1"/>
          <w:kern w:val="0"/>
          <w:szCs w:val="22"/>
          <w:lang w:eastAsia="it-IT"/>
          <w14:ligatures w14:val="standard"/>
        </w:rPr>
        <w:t>[43] De Jesus, D. F., Zhang, Z., Kahraman, S., Brown, N. K., Chen, M., Hu, J., Gupta, M. K., He, C. and Kulkarni, R. N. m(6)A mRNA Methylation Regulates Human β-Cell Biology in Physiological States and in Type 2 Diabetes. Nat Metab, 1, 8 (Aug 2019), 765-774.</w:t>
      </w:r>
      <w:bookmarkEnd w:id="44"/>
    </w:p>
    <w:p w14:paraId="14CB88A5"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45" w:name="_ENREF_44"/>
      <w:r w:rsidRPr="00E25B8F">
        <w:rPr>
          <w:rFonts w:ascii="Linux Libertine" w:eastAsiaTheme="minorHAnsi" w:hAnsi="Linux Libertine" w:cstheme="minorBidi"/>
          <w:color w:val="000000" w:themeColor="text1"/>
          <w:kern w:val="0"/>
          <w:szCs w:val="22"/>
          <w:lang w:eastAsia="it-IT"/>
          <w14:ligatures w14:val="standard"/>
        </w:rPr>
        <w:t>[44] Liu, J., Eckert, M. A., Harada, B. T., Liu, S. M., Lu, Z., Yu, K., Tienda, S. M., Chryplewicz, A., Zhu, A. C., Yang, Y., Huang, J. T., Chen, S. M., Xu, Z. G., Leng, X. H., Yu, X. C., Cao, J., Zhang, Z., Liu, J., Lengyel, E. and He, C. m(6)A mRNA methylation regulates AKT activity to promote the proliferation and tumorigenicity of endometrial cancer. Nat Cell Biol, 20, 9 (Sep 2018), 1074-</w:t>
      </w:r>
      <w:r w:rsidRPr="00E25B8F">
        <w:rPr>
          <w:rFonts w:ascii="Linux Libertine" w:eastAsiaTheme="minorHAnsi" w:hAnsi="Linux Libertine" w:cstheme="minorBidi"/>
          <w:color w:val="000000" w:themeColor="text1"/>
          <w:kern w:val="0"/>
          <w:szCs w:val="22"/>
          <w:lang w:eastAsia="it-IT"/>
          <w14:ligatures w14:val="standard"/>
        </w:rPr>
        <w:t>1083.</w:t>
      </w:r>
      <w:bookmarkEnd w:id="45"/>
    </w:p>
    <w:p w14:paraId="2D8C35D8"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46" w:name="_ENREF_45"/>
      <w:r w:rsidRPr="00E25B8F">
        <w:rPr>
          <w:rFonts w:ascii="Linux Libertine" w:eastAsiaTheme="minorHAnsi" w:hAnsi="Linux Libertine" w:cstheme="minorBidi"/>
          <w:color w:val="000000" w:themeColor="text1"/>
          <w:kern w:val="0"/>
          <w:szCs w:val="22"/>
          <w:lang w:eastAsia="it-IT"/>
          <w14:ligatures w14:val="standard"/>
        </w:rPr>
        <w:t>[45] Huang, H., Weng, H., Sun, W., Qin, X., Shi, H., Wu, H., Zhao, B. S., Mesquita, A., Liu, C., Yuan, C. L., Hu, Y. C., Hüttelmaier, S., Skibbe, J. R., Su, R., Deng, X., Dong, L., Sun, M., Li, C., Nachtergaele, S., Wang, Y., Hu, C., Ferchen, K., Greis, K. D., Jiang, X., Wei, M., Qu, L., Guan, J. L., He, C., Yang, J. and Chen, J. Recognition of RNA N(6)-methyladenosine by IGF2BP proteins enhances mRNA stability and translation. Nat Cell Biol, 20, 3 (Mar 2018), 285-295.</w:t>
      </w:r>
      <w:bookmarkEnd w:id="46"/>
    </w:p>
    <w:p w14:paraId="21AEF9DC"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47" w:name="_ENREF_46"/>
      <w:r w:rsidRPr="00E25B8F">
        <w:rPr>
          <w:rFonts w:ascii="Linux Libertine" w:eastAsiaTheme="minorHAnsi" w:hAnsi="Linux Libertine" w:cstheme="minorBidi"/>
          <w:color w:val="000000" w:themeColor="text1"/>
          <w:kern w:val="0"/>
          <w:szCs w:val="22"/>
          <w:lang w:eastAsia="it-IT"/>
          <w14:ligatures w14:val="standard"/>
        </w:rPr>
        <w:t>[46] Meng, J., Lu, Z., Liu, H., Zhang, L., Zhang, S., Chen, Y., Rao, M. K. and Huang, Y. A protocol for RNA methylation differential analysis with MeRIP-Seq data and exomePeak R/Bioconductor package. Methods, 69, 3 (Oct 1 2014), 274-281.</w:t>
      </w:r>
      <w:bookmarkEnd w:id="47"/>
    </w:p>
    <w:p w14:paraId="5B11DACF"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48" w:name="_ENREF_47"/>
      <w:r w:rsidRPr="00E25B8F">
        <w:rPr>
          <w:rFonts w:ascii="Linux Libertine" w:eastAsiaTheme="minorHAnsi" w:hAnsi="Linux Libertine" w:cstheme="minorBidi"/>
          <w:color w:val="000000" w:themeColor="text1"/>
          <w:kern w:val="0"/>
          <w:szCs w:val="22"/>
          <w:lang w:eastAsia="it-IT"/>
          <w14:ligatures w14:val="standard"/>
        </w:rPr>
        <w:t>[47] Chen, K., Wei, Z., Zhang, Q., Wu, X., Rong, R., Lu, Z., Su, J., de Magalhães, J. P., Rigden, D. J. and Meng, J. WHISTLE: a high-accuracy map of the human N6-methyladenosine (m6A) epitranscriptome predicted using a machine learning approach. Nucleic Acids Res, 47, 7 (Apr 23 2019), e41.</w:t>
      </w:r>
      <w:bookmarkEnd w:id="48"/>
    </w:p>
    <w:p w14:paraId="65C35909"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49" w:name="_ENREF_48"/>
      <w:r w:rsidRPr="00E25B8F">
        <w:rPr>
          <w:rFonts w:ascii="Linux Libertine" w:eastAsiaTheme="minorHAnsi" w:hAnsi="Linux Libertine" w:cstheme="minorBidi"/>
          <w:color w:val="000000" w:themeColor="text1"/>
          <w:kern w:val="0"/>
          <w:szCs w:val="22"/>
          <w:lang w:eastAsia="it-IT"/>
          <w14:ligatures w14:val="standard"/>
        </w:rPr>
        <w:t>[48] Viechtbauer, W. Conducting Meta-Analyses in R with the metafor Package. Journal of Statistical Software, 36, 1 (2010).</w:t>
      </w:r>
      <w:bookmarkEnd w:id="49"/>
    </w:p>
    <w:p w14:paraId="22A3F063" w14:textId="77777777" w:rsidR="00A72F7B" w:rsidRPr="00E25B8F" w:rsidRDefault="00A72F7B" w:rsidP="00A72F7B">
      <w:pPr>
        <w:pStyle w:val="EndNoteBibliography"/>
        <w:rPr>
          <w:rFonts w:ascii="Linux Libertine" w:eastAsiaTheme="minorHAnsi" w:hAnsi="Linux Libertine" w:cstheme="minorBidi"/>
          <w:color w:val="000000" w:themeColor="text1"/>
          <w:kern w:val="0"/>
          <w:szCs w:val="22"/>
          <w:lang w:eastAsia="it-IT"/>
          <w14:ligatures w14:val="standard"/>
        </w:rPr>
      </w:pPr>
      <w:bookmarkStart w:id="50" w:name="_ENREF_49"/>
      <w:r w:rsidRPr="00E25B8F">
        <w:rPr>
          <w:rFonts w:ascii="Linux Libertine" w:eastAsiaTheme="minorHAnsi" w:hAnsi="Linux Libertine" w:cstheme="minorBidi"/>
          <w:color w:val="000000" w:themeColor="text1"/>
          <w:kern w:val="0"/>
          <w:szCs w:val="22"/>
          <w:lang w:eastAsia="it-IT"/>
          <w14:ligatures w14:val="standard"/>
        </w:rPr>
        <w:t>[49] Baujat, B., Mahé, C., Pignon, J. P. and Hill, C. A graphical method for exploring heterogeneity in meta-analyses: application to a meta-analysis of 65 trials. Stat Med, 21, 18 (Sep 30 2002), 2641-2652.</w:t>
      </w:r>
      <w:bookmarkEnd w:id="50"/>
    </w:p>
    <w:p w14:paraId="29FC94B9" w14:textId="14372570" w:rsidR="00E53437" w:rsidRPr="00E25B8F" w:rsidRDefault="00B456E1" w:rsidP="000D08E9">
      <w:pPr>
        <w:pStyle w:val="ReferenceHead"/>
        <w:rPr>
          <w:color w:val="000000" w:themeColor="text1"/>
          <w:lang w:eastAsia="zh-CN"/>
        </w:rPr>
      </w:pPr>
      <w:r w:rsidRPr="00E25B8F">
        <w:rPr>
          <w:rFonts w:cstheme="minorBidi"/>
          <w:b/>
          <w:color w:val="000000" w:themeColor="text1"/>
          <w:szCs w:val="14"/>
          <w:lang w:eastAsia="it-IT"/>
        </w:rPr>
        <w:fldChar w:fldCharType="end"/>
      </w:r>
      <w:r w:rsidR="00E53437" w:rsidRPr="00E25B8F">
        <w:rPr>
          <w:color w:val="000000" w:themeColor="text1"/>
          <w:lang w:eastAsia="zh-CN"/>
        </w:rPr>
        <w:t xml:space="preserve"> </w:t>
      </w:r>
    </w:p>
    <w:p w14:paraId="59E23BC5" w14:textId="77777777" w:rsidR="0042477D" w:rsidRPr="00E25B8F" w:rsidRDefault="0042477D" w:rsidP="000D08E9">
      <w:pPr>
        <w:pStyle w:val="RefFormatPara"/>
        <w:rPr>
          <w:rFonts w:eastAsia="SimSun" w:cs="Linux Libertine"/>
          <w:color w:val="000000" w:themeColor="text1"/>
          <w:sz w:val="14"/>
          <w:u w:val="single"/>
          <w:lang w:eastAsia="zh-CN"/>
        </w:rPr>
        <w:sectPr w:rsidR="0042477D" w:rsidRPr="00E25B8F" w:rsidSect="0042477D">
          <w:endnotePr>
            <w:numFmt w:val="decimal"/>
          </w:endnotePr>
          <w:type w:val="continuous"/>
          <w:pgSz w:w="12240" w:h="15840" w:code="9"/>
          <w:pgMar w:top="1500" w:right="1080" w:bottom="1600" w:left="1080" w:header="1080" w:footer="1080" w:gutter="0"/>
          <w:pgNumType w:start="1"/>
          <w:cols w:num="2" w:space="480"/>
          <w:titlePg/>
          <w:docGrid w:linePitch="360"/>
        </w:sectPr>
      </w:pPr>
    </w:p>
    <w:p w14:paraId="571BE81B" w14:textId="55AFBF82" w:rsidR="00983893" w:rsidRPr="00E25B8F" w:rsidRDefault="00983893" w:rsidP="000D08E9">
      <w:pPr>
        <w:pStyle w:val="RefFormatPara"/>
        <w:rPr>
          <w:rFonts w:eastAsia="SimSun" w:cs="Linux Libertine"/>
          <w:color w:val="000000" w:themeColor="text1"/>
          <w:sz w:val="14"/>
          <w:u w:val="single"/>
          <w:lang w:eastAsia="zh-CN"/>
        </w:rPr>
      </w:pPr>
    </w:p>
    <w:sectPr w:rsidR="00983893" w:rsidRPr="00E25B8F"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97FA5" w14:textId="77777777" w:rsidR="004D5081" w:rsidRDefault="004D5081">
      <w:r>
        <w:separator/>
      </w:r>
    </w:p>
  </w:endnote>
  <w:endnote w:type="continuationSeparator" w:id="0">
    <w:p w14:paraId="3A6FDAD3" w14:textId="77777777" w:rsidR="004D5081" w:rsidRDefault="004D5081">
      <w:r>
        <w:continuationSeparator/>
      </w:r>
    </w:p>
  </w:endnote>
  <w:endnote w:type="continuationNotice" w:id="1">
    <w:p w14:paraId="2C1E4083" w14:textId="77777777" w:rsidR="004D5081" w:rsidRDefault="004D50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notTrueType/>
    <w:pitch w:val="variable"/>
    <w:sig w:usb0="A00002FF" w:usb1="28CFFCFA" w:usb2="00000016" w:usb3="00000000" w:csb0="00100001" w:csb1="00000000"/>
  </w:font>
  <w:font w:name="Linux Libertine">
    <w:altName w:val="Cambria"/>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libri"/>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PingFang SC">
    <w:altName w:val="微软雅黑"/>
    <w:panose1 w:val="020B0604020202020204"/>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FE08A" w14:textId="77777777" w:rsidR="00DF5E90" w:rsidRPr="00586A35" w:rsidRDefault="00DF5E90" w:rsidP="00586A35">
    <w:pPr>
      <w:pStyle w:val="Footer"/>
      <w:rPr>
        <w:rStyle w:val="PageNumber"/>
        <w:rFonts w:ascii="Linux Biolinum" w:hAnsi="Linux Biolinum" w:cs="Linux Biolinum"/>
      </w:rPr>
    </w:pPr>
  </w:p>
  <w:p w14:paraId="6DB60BB6" w14:textId="77777777" w:rsidR="00DF5E90" w:rsidRPr="00586A35" w:rsidRDefault="00DF5E90"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4D24D" w14:textId="77777777" w:rsidR="00DF5E90" w:rsidRPr="00586A35" w:rsidRDefault="00DF5E90">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C406E" w14:textId="77777777" w:rsidR="00DF5E90" w:rsidRPr="00586A35" w:rsidRDefault="00DF5E90" w:rsidP="00586A35">
    <w:pPr>
      <w:pStyle w:val="Footer"/>
      <w:rPr>
        <w:rStyle w:val="PageNumber"/>
        <w:rFonts w:ascii="Linux Biolinum" w:hAnsi="Linux Biolinum" w:cs="Linux Biolinum"/>
      </w:rPr>
    </w:pPr>
  </w:p>
  <w:p w14:paraId="75A086D0" w14:textId="77777777" w:rsidR="00DF5E90" w:rsidRPr="00586A35" w:rsidRDefault="00DF5E90" w:rsidP="00586A35">
    <w:pPr>
      <w:pStyle w:val="Footer"/>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2C9D9" w14:textId="77777777" w:rsidR="00DF5E90" w:rsidRPr="00586A35" w:rsidRDefault="00DF5E90">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15420" w14:textId="77777777" w:rsidR="004D5081" w:rsidRDefault="004D5081">
      <w:r>
        <w:separator/>
      </w:r>
    </w:p>
  </w:footnote>
  <w:footnote w:type="continuationSeparator" w:id="0">
    <w:p w14:paraId="417A4764" w14:textId="77777777" w:rsidR="004D5081" w:rsidRDefault="004D5081">
      <w:r>
        <w:continuationSeparator/>
      </w:r>
    </w:p>
  </w:footnote>
  <w:footnote w:type="continuationNotice" w:id="1">
    <w:p w14:paraId="40B0FCA8" w14:textId="77777777" w:rsidR="004D5081" w:rsidRDefault="004D50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DF5E90" w:rsidRPr="00586A35" w14:paraId="5633BAF7" w14:textId="77777777" w:rsidTr="00586A35">
      <w:tc>
        <w:tcPr>
          <w:tcW w:w="2500" w:type="pct"/>
          <w:vAlign w:val="center"/>
        </w:tcPr>
        <w:p w14:paraId="733314AE" w14:textId="77777777" w:rsidR="00DF5E90" w:rsidRPr="00C75519" w:rsidRDefault="00DF5E90" w:rsidP="002C51D2">
          <w:pPr>
            <w:jc w:val="left"/>
            <w:rPr>
              <w:rFonts w:ascii="Linux Biolinum" w:eastAsia="Calibri" w:hAnsi="Linux Biolinum" w:cs="Linux Biolinum"/>
            </w:rPr>
          </w:pPr>
          <w:r>
            <w:rPr>
              <w:rFonts w:ascii="Linux Biolinum" w:hAnsi="Linux Biolinum" w:cs="Linux Biolinum" w:hint="eastAsia"/>
            </w:rPr>
            <w:t>BIBE20</w:t>
          </w:r>
          <w:r>
            <w:rPr>
              <w:rFonts w:ascii="Linux Biolinum" w:eastAsia="SimSun" w:hAnsi="Linux Biolinum" w:cs="Linux Biolinum" w:hint="eastAsia"/>
              <w:lang w:eastAsia="zh-CN"/>
            </w:rPr>
            <w:t>21</w:t>
          </w:r>
          <w:r>
            <w:rPr>
              <w:rFonts w:ascii="Linux Biolinum" w:eastAsia="Calibri" w:hAnsi="Linux Biolinum" w:cs="Linux Biolinum"/>
            </w:rPr>
            <w:t xml:space="preserve">, </w:t>
          </w:r>
          <w:r>
            <w:rPr>
              <w:rFonts w:ascii="Linux Biolinum" w:hAnsi="Linux Biolinum" w:cs="Linux Biolinum" w:hint="eastAsia"/>
            </w:rPr>
            <w:t>July</w:t>
          </w:r>
          <w:r>
            <w:rPr>
              <w:rFonts w:ascii="Linux Biolinum" w:eastAsia="Calibri" w:hAnsi="Linux Biolinum" w:cs="Linux Biolinum"/>
            </w:rPr>
            <w:t xml:space="preserve"> 20</w:t>
          </w:r>
          <w:r>
            <w:rPr>
              <w:rFonts w:ascii="Linux Biolinum" w:eastAsia="SimSun" w:hAnsi="Linux Biolinum" w:cs="Linux Biolinum" w:hint="eastAsia"/>
              <w:lang w:eastAsia="zh-CN"/>
            </w:rPr>
            <w:t>21</w:t>
          </w:r>
          <w:r w:rsidRPr="00654BB8">
            <w:rPr>
              <w:rFonts w:ascii="Linux Biolinum" w:eastAsia="Calibri" w:hAnsi="Linux Biolinum" w:cs="Linux Biolinum"/>
            </w:rPr>
            <w:t xml:space="preserve">, </w:t>
          </w:r>
          <w:r>
            <w:rPr>
              <w:rFonts w:ascii="Linux Biolinum" w:eastAsia="SimSun" w:hAnsi="Linux Biolinum" w:cs="Linux Biolinum" w:hint="eastAsia"/>
              <w:lang w:eastAsia="zh-CN"/>
            </w:rPr>
            <w:t>Hangzhou</w:t>
          </w:r>
          <w:r w:rsidRPr="00654BB8">
            <w:rPr>
              <w:rFonts w:ascii="Linux Biolinum" w:eastAsia="Calibri" w:hAnsi="Linux Biolinum" w:cs="Linux Biolinum"/>
            </w:rPr>
            <w:t>, China</w:t>
          </w:r>
        </w:p>
      </w:tc>
      <w:tc>
        <w:tcPr>
          <w:tcW w:w="2500" w:type="pct"/>
          <w:vAlign w:val="center"/>
        </w:tcPr>
        <w:p w14:paraId="09AD3E17" w14:textId="77777777" w:rsidR="00DF5E90" w:rsidRPr="00C75519" w:rsidRDefault="00DF5E90" w:rsidP="008E6E03">
          <w:pPr>
            <w:wordWrap w:val="0"/>
            <w:jc w:val="right"/>
            <w:rPr>
              <w:rFonts w:ascii="Linux Biolinum" w:eastAsia="Calibri" w:hAnsi="Linux Biolinum" w:cs="Linux Biolinum"/>
            </w:rPr>
          </w:pPr>
          <w:r>
            <w:rPr>
              <w:rFonts w:ascii="Linux Biolinum" w:eastAsia="SimSun" w:hAnsi="Linux Biolinum" w:cs="Linux Biolinum"/>
              <w:lang w:eastAsia="zh-CN"/>
            </w:rPr>
            <w:t>Y. Zhang</w:t>
          </w:r>
          <w:r w:rsidRPr="00C75519">
            <w:rPr>
              <w:rFonts w:ascii="Linux Biolinum" w:eastAsia="Calibri" w:hAnsi="Linux Biolinum" w:cs="Linux Biolinum"/>
            </w:rPr>
            <w:t xml:space="preserve"> et al.</w:t>
          </w:r>
        </w:p>
      </w:tc>
    </w:tr>
  </w:tbl>
  <w:p w14:paraId="199881EE" w14:textId="77777777" w:rsidR="00DF5E90" w:rsidRPr="00586A35" w:rsidRDefault="00DF5E90"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DF5E90" w:rsidRPr="00586A35" w14:paraId="1DD9404D" w14:textId="77777777" w:rsidTr="00586A35">
      <w:tc>
        <w:tcPr>
          <w:tcW w:w="2500" w:type="pct"/>
          <w:vAlign w:val="center"/>
        </w:tcPr>
        <w:p w14:paraId="1A3447B9" w14:textId="77777777" w:rsidR="00DF5E90" w:rsidRPr="00586A35" w:rsidRDefault="00DF5E90" w:rsidP="00586A35">
          <w:pPr>
            <w:pStyle w:val="Header"/>
            <w:tabs>
              <w:tab w:val="clear" w:pos="4320"/>
              <w:tab w:val="clear" w:pos="8640"/>
            </w:tabs>
            <w:jc w:val="left"/>
            <w:rPr>
              <w:rFonts w:ascii="Linux Biolinum" w:hAnsi="Linux Biolinum" w:cs="Linux Biolinum"/>
            </w:rPr>
          </w:pPr>
          <w:r w:rsidRPr="008E6E03">
            <w:rPr>
              <w:rFonts w:ascii="Linux Biolinum" w:hAnsi="Linux Biolinum" w:cs="Linux Biolinum"/>
            </w:rPr>
            <w:t>Meta-analysis for knockdown of METTL3 or METTL14 on N6-methyladenosine methylation level</w:t>
          </w:r>
        </w:p>
      </w:tc>
      <w:tc>
        <w:tcPr>
          <w:tcW w:w="2500" w:type="pct"/>
          <w:vAlign w:val="center"/>
        </w:tcPr>
        <w:p w14:paraId="62B03B21" w14:textId="77777777" w:rsidR="00DF5E90" w:rsidRPr="00586A35" w:rsidRDefault="00DF5E90" w:rsidP="00586A35">
          <w:pPr>
            <w:pStyle w:val="Header"/>
            <w:tabs>
              <w:tab w:val="clear" w:pos="4320"/>
              <w:tab w:val="clear" w:pos="8640"/>
            </w:tabs>
            <w:jc w:val="right"/>
            <w:rPr>
              <w:rFonts w:ascii="Linux Biolinum" w:hAnsi="Linux Biolinum" w:cs="Linux Biolinum"/>
            </w:rPr>
          </w:pPr>
        </w:p>
      </w:tc>
    </w:tr>
  </w:tbl>
  <w:p w14:paraId="32847F3F" w14:textId="77777777" w:rsidR="00DF5E90" w:rsidRPr="00586A35" w:rsidRDefault="00DF5E90"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DF5E90" w:rsidRPr="00586A35" w14:paraId="5A85AE4F" w14:textId="77777777" w:rsidTr="00586A35">
      <w:tc>
        <w:tcPr>
          <w:tcW w:w="2500" w:type="pct"/>
          <w:vAlign w:val="center"/>
        </w:tcPr>
        <w:p w14:paraId="536C0718" w14:textId="77777777" w:rsidR="00DF5E90" w:rsidRPr="00C75519" w:rsidRDefault="00DF5E90" w:rsidP="002C51D2">
          <w:pPr>
            <w:jc w:val="left"/>
            <w:rPr>
              <w:rFonts w:ascii="Linux Biolinum" w:eastAsia="Calibri" w:hAnsi="Linux Biolinum" w:cs="Linux Biolinum"/>
            </w:rPr>
          </w:pPr>
          <w:r>
            <w:rPr>
              <w:rFonts w:ascii="Linux Biolinum" w:hAnsi="Linux Biolinum" w:cs="Linux Biolinum" w:hint="eastAsia"/>
            </w:rPr>
            <w:t>BIBE20</w:t>
          </w:r>
          <w:r>
            <w:rPr>
              <w:rFonts w:ascii="Linux Biolinum" w:eastAsia="SimSun" w:hAnsi="Linux Biolinum" w:cs="Linux Biolinum" w:hint="eastAsia"/>
              <w:lang w:eastAsia="zh-CN"/>
            </w:rPr>
            <w:t>21</w:t>
          </w:r>
          <w:r>
            <w:rPr>
              <w:rFonts w:ascii="Linux Biolinum" w:eastAsia="Calibri" w:hAnsi="Linux Biolinum" w:cs="Linux Biolinum"/>
            </w:rPr>
            <w:t xml:space="preserve">, </w:t>
          </w:r>
          <w:r>
            <w:rPr>
              <w:rFonts w:ascii="Linux Biolinum" w:hAnsi="Linux Biolinum" w:cs="Linux Biolinum" w:hint="eastAsia"/>
            </w:rPr>
            <w:t>July</w:t>
          </w:r>
          <w:r>
            <w:rPr>
              <w:rFonts w:ascii="Linux Biolinum" w:eastAsia="Calibri" w:hAnsi="Linux Biolinum" w:cs="Linux Biolinum"/>
            </w:rPr>
            <w:t xml:space="preserve"> 20</w:t>
          </w:r>
          <w:r>
            <w:rPr>
              <w:rFonts w:ascii="Linux Biolinum" w:eastAsia="SimSun" w:hAnsi="Linux Biolinum" w:cs="Linux Biolinum" w:hint="eastAsia"/>
              <w:lang w:eastAsia="zh-CN"/>
            </w:rPr>
            <w:t>21</w:t>
          </w:r>
          <w:r w:rsidRPr="00654BB8">
            <w:rPr>
              <w:rFonts w:ascii="Linux Biolinum" w:eastAsia="Calibri" w:hAnsi="Linux Biolinum" w:cs="Linux Biolinum"/>
            </w:rPr>
            <w:t xml:space="preserve">, </w:t>
          </w:r>
          <w:r>
            <w:rPr>
              <w:rFonts w:ascii="Linux Biolinum" w:eastAsia="SimSun" w:hAnsi="Linux Biolinum" w:cs="Linux Biolinum" w:hint="eastAsia"/>
              <w:lang w:eastAsia="zh-CN"/>
            </w:rPr>
            <w:t>Hangzhou</w:t>
          </w:r>
          <w:r w:rsidRPr="00654BB8">
            <w:rPr>
              <w:rFonts w:ascii="Linux Biolinum" w:eastAsia="Calibri" w:hAnsi="Linux Biolinum" w:cs="Linux Biolinum"/>
            </w:rPr>
            <w:t>, China</w:t>
          </w:r>
        </w:p>
      </w:tc>
      <w:tc>
        <w:tcPr>
          <w:tcW w:w="2500" w:type="pct"/>
          <w:vAlign w:val="center"/>
        </w:tcPr>
        <w:p w14:paraId="7258FA42" w14:textId="77777777" w:rsidR="00DF5E90" w:rsidRPr="00C75519" w:rsidRDefault="00DF5E90" w:rsidP="008E6E03">
          <w:pPr>
            <w:wordWrap w:val="0"/>
            <w:jc w:val="right"/>
            <w:rPr>
              <w:rFonts w:ascii="Linux Biolinum" w:eastAsia="Calibri" w:hAnsi="Linux Biolinum" w:cs="Linux Biolinum"/>
            </w:rPr>
          </w:pPr>
          <w:r>
            <w:rPr>
              <w:rFonts w:ascii="Linux Biolinum" w:eastAsia="SimSun" w:hAnsi="Linux Biolinum" w:cs="Linux Biolinum"/>
              <w:lang w:eastAsia="zh-CN"/>
            </w:rPr>
            <w:t>Y. Zhang</w:t>
          </w:r>
          <w:r w:rsidRPr="00C75519">
            <w:rPr>
              <w:rFonts w:ascii="Linux Biolinum" w:eastAsia="Calibri" w:hAnsi="Linux Biolinum" w:cs="Linux Biolinum"/>
            </w:rPr>
            <w:t xml:space="preserve"> et al.</w:t>
          </w:r>
        </w:p>
      </w:tc>
    </w:tr>
  </w:tbl>
  <w:p w14:paraId="557D021C" w14:textId="77777777" w:rsidR="00DF5E90" w:rsidRPr="00586A35" w:rsidRDefault="00DF5E90" w:rsidP="00586A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DF5E90" w:rsidRPr="00586A35" w14:paraId="3983A327" w14:textId="77777777" w:rsidTr="00586A35">
      <w:tc>
        <w:tcPr>
          <w:tcW w:w="2500" w:type="pct"/>
          <w:vAlign w:val="center"/>
        </w:tcPr>
        <w:p w14:paraId="6347A8FD" w14:textId="77777777" w:rsidR="00DF5E90" w:rsidRPr="00586A35" w:rsidRDefault="00DF5E90" w:rsidP="00586A35">
          <w:pPr>
            <w:pStyle w:val="Header"/>
            <w:tabs>
              <w:tab w:val="clear" w:pos="4320"/>
              <w:tab w:val="clear" w:pos="8640"/>
            </w:tabs>
            <w:jc w:val="left"/>
            <w:rPr>
              <w:rFonts w:ascii="Linux Biolinum" w:hAnsi="Linux Biolinum" w:cs="Linux Biolinum"/>
            </w:rPr>
          </w:pPr>
          <w:r w:rsidRPr="008E6E03">
            <w:rPr>
              <w:rFonts w:ascii="Linux Biolinum" w:hAnsi="Linux Biolinum" w:cs="Linux Biolinum"/>
            </w:rPr>
            <w:t>Meta-analysis for knockdown of METTL3 or METTL14 on N6-methyladenosine methylation level</w:t>
          </w:r>
        </w:p>
      </w:tc>
      <w:tc>
        <w:tcPr>
          <w:tcW w:w="2500" w:type="pct"/>
          <w:vAlign w:val="center"/>
        </w:tcPr>
        <w:p w14:paraId="4F2AD6EA" w14:textId="77777777" w:rsidR="00DF5E90" w:rsidRPr="00586A35" w:rsidRDefault="00DF5E90" w:rsidP="00586A35">
          <w:pPr>
            <w:pStyle w:val="Header"/>
            <w:tabs>
              <w:tab w:val="clear" w:pos="4320"/>
              <w:tab w:val="clear" w:pos="8640"/>
            </w:tabs>
            <w:jc w:val="right"/>
            <w:rPr>
              <w:rFonts w:ascii="Linux Biolinum" w:hAnsi="Linux Biolinum" w:cs="Linux Biolinum"/>
            </w:rPr>
          </w:pPr>
        </w:p>
      </w:tc>
    </w:tr>
  </w:tbl>
  <w:p w14:paraId="0A16E856" w14:textId="77777777" w:rsidR="00DF5E90" w:rsidRPr="00586A35" w:rsidRDefault="00DF5E90"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40A3E"/>
    <w:multiLevelType w:val="multilevel"/>
    <w:tmpl w:val="42F87FF4"/>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1232DC6"/>
    <w:multiLevelType w:val="hybridMultilevel"/>
    <w:tmpl w:val="A2203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040D0F"/>
    <w:multiLevelType w:val="hybridMultilevel"/>
    <w:tmpl w:val="DFEC088C"/>
    <w:lvl w:ilvl="0" w:tplc="ED125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4FC4610B"/>
    <w:multiLevelType w:val="hybridMultilevel"/>
    <w:tmpl w:val="4F862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6"/>
  </w:num>
  <w:num w:numId="3">
    <w:abstractNumId w:val="11"/>
  </w:num>
  <w:num w:numId="4">
    <w:abstractNumId w:val="31"/>
  </w:num>
  <w:num w:numId="5">
    <w:abstractNumId w:val="22"/>
  </w:num>
  <w:num w:numId="6">
    <w:abstractNumId w:val="17"/>
  </w:num>
  <w:num w:numId="7">
    <w:abstractNumId w:val="29"/>
  </w:num>
  <w:num w:numId="8">
    <w:abstractNumId w:val="25"/>
  </w:num>
  <w:num w:numId="9">
    <w:abstractNumId w:val="2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4"/>
  </w:num>
  <w:num w:numId="21">
    <w:abstractNumId w:val="27"/>
  </w:num>
  <w:num w:numId="22">
    <w:abstractNumId w:val="33"/>
  </w:num>
  <w:num w:numId="23">
    <w:abstractNumId w:val="15"/>
  </w:num>
  <w:num w:numId="24">
    <w:abstractNumId w:val="30"/>
  </w:num>
  <w:num w:numId="25">
    <w:abstractNumId w:val="26"/>
  </w:num>
  <w:num w:numId="26">
    <w:abstractNumId w:val="18"/>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4"/>
  </w:num>
  <w:num w:numId="31">
    <w:abstractNumId w:val="13"/>
  </w:num>
  <w:num w:numId="32">
    <w:abstractNumId w:val="10"/>
  </w:num>
  <w:num w:numId="33">
    <w:abstractNumId w:val="20"/>
  </w:num>
  <w:num w:numId="34">
    <w:abstractNumId w:val="23"/>
  </w:num>
  <w:num w:numId="35">
    <w:abstractNumId w:val="12"/>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fjr">
    <w15:presenceInfo w15:providerId="AD" w15:userId="S::qfjr@my365.ink::e88e6f9a-e718-4c61-a5ac-d77f9bfd7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hideSpellingErrors/>
  <w:hideGrammaticalErrors/>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zh-CN" w:vendorID="64" w:dllVersion="5" w:nlCheck="1" w:checkStyle="1"/>
  <w:activeWritingStyle w:appName="MSWord" w:lang="fr-FR" w:vendorID="64" w:dllVersion="4096"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ssoc Comp Mach Proc(ACM)&lt;/Style&gt;&lt;LeftDelim&gt;{&lt;/LeftDelim&gt;&lt;RightDelim&gt;}&lt;/RightDelim&gt;&lt;FontName&gt;微軟正黑體&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aee9w5hp55w8exzdkpdrrrtp0x2ve5wrdw&quot;&gt;Meta_Analysis&lt;record-ids&gt;&lt;item&gt;4&lt;/item&gt;&lt;item&gt;5&lt;/item&gt;&lt;item&gt;7&lt;/item&gt;&lt;item&gt;8&lt;/item&gt;&lt;item&gt;9&lt;/item&gt;&lt;item&gt;11&lt;/item&gt;&lt;item&gt;13&lt;/item&gt;&lt;item&gt;15&lt;/item&gt;&lt;item&gt;16&lt;/item&gt;&lt;item&gt;17&lt;/item&gt;&lt;item&gt;18&lt;/item&gt;&lt;item&gt;20&lt;/item&gt;&lt;item&gt;22&lt;/item&gt;&lt;item&gt;24&lt;/item&gt;&lt;item&gt;26&lt;/item&gt;&lt;item&gt;27&lt;/item&gt;&lt;item&gt;29&lt;/item&gt;&lt;item&gt;31&lt;/item&gt;&lt;item&gt;32&lt;/item&gt;&lt;item&gt;34&lt;/item&gt;&lt;item&gt;37&lt;/item&gt;&lt;item&gt;40&lt;/item&gt;&lt;item&gt;41&lt;/item&gt;&lt;item&gt;42&lt;/item&gt;&lt;item&gt;49&lt;/item&gt;&lt;item&gt;60&lt;/item&gt;&lt;item&gt;65&lt;/item&gt;&lt;item&gt;70&lt;/item&gt;&lt;item&gt;71&lt;/item&gt;&lt;item&gt;72&lt;/item&gt;&lt;item&gt;73&lt;/item&gt;&lt;item&gt;74&lt;/item&gt;&lt;item&gt;75&lt;/item&gt;&lt;item&gt;77&lt;/item&gt;&lt;item&gt;78&lt;/item&gt;&lt;item&gt;79&lt;/item&gt;&lt;item&gt;80&lt;/item&gt;&lt;item&gt;81&lt;/item&gt;&lt;item&gt;83&lt;/item&gt;&lt;item&gt;84&lt;/item&gt;&lt;item&gt;85&lt;/item&gt;&lt;item&gt;86&lt;/item&gt;&lt;item&gt;87&lt;/item&gt;&lt;item&gt;88&lt;/item&gt;&lt;item&gt;89&lt;/item&gt;&lt;item&gt;90&lt;/item&gt;&lt;item&gt;91&lt;/item&gt;&lt;item&gt;93&lt;/item&gt;&lt;item&gt;97&lt;/item&gt;&lt;item&gt;103&lt;/item&gt;&lt;item&gt;104&lt;/item&gt;&lt;item&gt;105&lt;/item&gt;&lt;item&gt;106&lt;/item&gt;&lt;item&gt;107&lt;/item&gt;&lt;/record-ids&gt;&lt;/item&gt;&lt;/Libraries&gt;"/>
  </w:docVars>
  <w:rsids>
    <w:rsidRoot w:val="0007392C"/>
    <w:rsid w:val="000019C1"/>
    <w:rsid w:val="0000598B"/>
    <w:rsid w:val="00035FAD"/>
    <w:rsid w:val="00041330"/>
    <w:rsid w:val="00045252"/>
    <w:rsid w:val="00047398"/>
    <w:rsid w:val="00050EEF"/>
    <w:rsid w:val="00052A1A"/>
    <w:rsid w:val="00052C34"/>
    <w:rsid w:val="00056777"/>
    <w:rsid w:val="00062D29"/>
    <w:rsid w:val="00067674"/>
    <w:rsid w:val="000713CD"/>
    <w:rsid w:val="00072E69"/>
    <w:rsid w:val="0007392C"/>
    <w:rsid w:val="000739F9"/>
    <w:rsid w:val="00077680"/>
    <w:rsid w:val="00080E27"/>
    <w:rsid w:val="000819C0"/>
    <w:rsid w:val="0008431E"/>
    <w:rsid w:val="000B79F8"/>
    <w:rsid w:val="000B7A73"/>
    <w:rsid w:val="000C050B"/>
    <w:rsid w:val="000C492F"/>
    <w:rsid w:val="000D08E9"/>
    <w:rsid w:val="000E118B"/>
    <w:rsid w:val="000E278E"/>
    <w:rsid w:val="000E7A87"/>
    <w:rsid w:val="000F6090"/>
    <w:rsid w:val="001041A3"/>
    <w:rsid w:val="0010534D"/>
    <w:rsid w:val="00106708"/>
    <w:rsid w:val="00125AC6"/>
    <w:rsid w:val="00127D30"/>
    <w:rsid w:val="0013113A"/>
    <w:rsid w:val="001314CF"/>
    <w:rsid w:val="00134FF0"/>
    <w:rsid w:val="001363F5"/>
    <w:rsid w:val="00140C02"/>
    <w:rsid w:val="00141A17"/>
    <w:rsid w:val="0014244B"/>
    <w:rsid w:val="00142FEA"/>
    <w:rsid w:val="001453E7"/>
    <w:rsid w:val="00145419"/>
    <w:rsid w:val="00145486"/>
    <w:rsid w:val="00152510"/>
    <w:rsid w:val="001566AE"/>
    <w:rsid w:val="001751F7"/>
    <w:rsid w:val="0019097A"/>
    <w:rsid w:val="00193445"/>
    <w:rsid w:val="001961CD"/>
    <w:rsid w:val="001A06AF"/>
    <w:rsid w:val="001A43B1"/>
    <w:rsid w:val="001A71BB"/>
    <w:rsid w:val="001A734A"/>
    <w:rsid w:val="001B29D6"/>
    <w:rsid w:val="001D5887"/>
    <w:rsid w:val="001E2720"/>
    <w:rsid w:val="001E71D7"/>
    <w:rsid w:val="00200E9A"/>
    <w:rsid w:val="0020294A"/>
    <w:rsid w:val="002233F8"/>
    <w:rsid w:val="00237767"/>
    <w:rsid w:val="00245119"/>
    <w:rsid w:val="00250FEF"/>
    <w:rsid w:val="00252596"/>
    <w:rsid w:val="00264B6B"/>
    <w:rsid w:val="00270347"/>
    <w:rsid w:val="0027195D"/>
    <w:rsid w:val="002738DA"/>
    <w:rsid w:val="00282789"/>
    <w:rsid w:val="00290DF5"/>
    <w:rsid w:val="00292645"/>
    <w:rsid w:val="0029583F"/>
    <w:rsid w:val="002A1B10"/>
    <w:rsid w:val="002A517A"/>
    <w:rsid w:val="002A634F"/>
    <w:rsid w:val="002B01E4"/>
    <w:rsid w:val="002B1F59"/>
    <w:rsid w:val="002C51D2"/>
    <w:rsid w:val="002D1827"/>
    <w:rsid w:val="002D26C4"/>
    <w:rsid w:val="002D7165"/>
    <w:rsid w:val="002F069E"/>
    <w:rsid w:val="002F2289"/>
    <w:rsid w:val="002F2EB2"/>
    <w:rsid w:val="002F35D2"/>
    <w:rsid w:val="00301545"/>
    <w:rsid w:val="00303FAD"/>
    <w:rsid w:val="003057B1"/>
    <w:rsid w:val="00307501"/>
    <w:rsid w:val="00317850"/>
    <w:rsid w:val="00321DDC"/>
    <w:rsid w:val="0032775A"/>
    <w:rsid w:val="0033342D"/>
    <w:rsid w:val="003342CD"/>
    <w:rsid w:val="003346F1"/>
    <w:rsid w:val="00336D12"/>
    <w:rsid w:val="003422CC"/>
    <w:rsid w:val="0034235E"/>
    <w:rsid w:val="00342B25"/>
    <w:rsid w:val="00343E5F"/>
    <w:rsid w:val="00356296"/>
    <w:rsid w:val="00356965"/>
    <w:rsid w:val="00357671"/>
    <w:rsid w:val="00373175"/>
    <w:rsid w:val="0037572A"/>
    <w:rsid w:val="00376CCC"/>
    <w:rsid w:val="0038080D"/>
    <w:rsid w:val="00390853"/>
    <w:rsid w:val="00392395"/>
    <w:rsid w:val="003936B1"/>
    <w:rsid w:val="003944CF"/>
    <w:rsid w:val="003A1ABD"/>
    <w:rsid w:val="003A3B16"/>
    <w:rsid w:val="003B1CA3"/>
    <w:rsid w:val="003B44F3"/>
    <w:rsid w:val="003C3121"/>
    <w:rsid w:val="003C3338"/>
    <w:rsid w:val="003D0DD2"/>
    <w:rsid w:val="003D143E"/>
    <w:rsid w:val="003D544B"/>
    <w:rsid w:val="003D7001"/>
    <w:rsid w:val="003E6247"/>
    <w:rsid w:val="003F4297"/>
    <w:rsid w:val="003F5DAE"/>
    <w:rsid w:val="003F5F3D"/>
    <w:rsid w:val="003F7CA2"/>
    <w:rsid w:val="004128EE"/>
    <w:rsid w:val="0042477D"/>
    <w:rsid w:val="00427C7D"/>
    <w:rsid w:val="00431CB0"/>
    <w:rsid w:val="00431D33"/>
    <w:rsid w:val="00441C62"/>
    <w:rsid w:val="00441F37"/>
    <w:rsid w:val="0046042C"/>
    <w:rsid w:val="0048106F"/>
    <w:rsid w:val="0048126B"/>
    <w:rsid w:val="004825CE"/>
    <w:rsid w:val="004836A6"/>
    <w:rsid w:val="00492EF4"/>
    <w:rsid w:val="004947C9"/>
    <w:rsid w:val="00495781"/>
    <w:rsid w:val="00497365"/>
    <w:rsid w:val="004A3C84"/>
    <w:rsid w:val="004A7556"/>
    <w:rsid w:val="004B0BF6"/>
    <w:rsid w:val="004C1EDF"/>
    <w:rsid w:val="004C49F3"/>
    <w:rsid w:val="004C6B2D"/>
    <w:rsid w:val="004D00E9"/>
    <w:rsid w:val="004D32D4"/>
    <w:rsid w:val="004D5081"/>
    <w:rsid w:val="004E7870"/>
    <w:rsid w:val="0050103C"/>
    <w:rsid w:val="00501D62"/>
    <w:rsid w:val="00502E59"/>
    <w:rsid w:val="005041C6"/>
    <w:rsid w:val="00504C8B"/>
    <w:rsid w:val="00506EF6"/>
    <w:rsid w:val="005153AC"/>
    <w:rsid w:val="005160AB"/>
    <w:rsid w:val="00523CD9"/>
    <w:rsid w:val="00531C04"/>
    <w:rsid w:val="00540C55"/>
    <w:rsid w:val="00551881"/>
    <w:rsid w:val="005528F6"/>
    <w:rsid w:val="0058388A"/>
    <w:rsid w:val="0058578F"/>
    <w:rsid w:val="00586A35"/>
    <w:rsid w:val="00587170"/>
    <w:rsid w:val="005927BE"/>
    <w:rsid w:val="00596082"/>
    <w:rsid w:val="00596E25"/>
    <w:rsid w:val="00596F2A"/>
    <w:rsid w:val="005B2ED3"/>
    <w:rsid w:val="005B493F"/>
    <w:rsid w:val="005C3D72"/>
    <w:rsid w:val="005C5E36"/>
    <w:rsid w:val="005D0695"/>
    <w:rsid w:val="005D0CCE"/>
    <w:rsid w:val="005D7E6E"/>
    <w:rsid w:val="005E22A3"/>
    <w:rsid w:val="005E77C5"/>
    <w:rsid w:val="005F30FF"/>
    <w:rsid w:val="005F6612"/>
    <w:rsid w:val="00601251"/>
    <w:rsid w:val="00607A60"/>
    <w:rsid w:val="0061273A"/>
    <w:rsid w:val="00612C56"/>
    <w:rsid w:val="00612E4E"/>
    <w:rsid w:val="00615490"/>
    <w:rsid w:val="00617AE1"/>
    <w:rsid w:val="006317A6"/>
    <w:rsid w:val="0063608B"/>
    <w:rsid w:val="00644AC8"/>
    <w:rsid w:val="00650463"/>
    <w:rsid w:val="006514CD"/>
    <w:rsid w:val="0065275A"/>
    <w:rsid w:val="00654D92"/>
    <w:rsid w:val="00657EF0"/>
    <w:rsid w:val="00660A05"/>
    <w:rsid w:val="00670649"/>
    <w:rsid w:val="00675128"/>
    <w:rsid w:val="0069472B"/>
    <w:rsid w:val="00694749"/>
    <w:rsid w:val="006978B2"/>
    <w:rsid w:val="006A22F6"/>
    <w:rsid w:val="006A29E8"/>
    <w:rsid w:val="006A3504"/>
    <w:rsid w:val="006C4BE3"/>
    <w:rsid w:val="006D0E9B"/>
    <w:rsid w:val="006D2239"/>
    <w:rsid w:val="006D4FCE"/>
    <w:rsid w:val="006E0D12"/>
    <w:rsid w:val="006E15B2"/>
    <w:rsid w:val="006E4407"/>
    <w:rsid w:val="006E7653"/>
    <w:rsid w:val="006F050A"/>
    <w:rsid w:val="006F1681"/>
    <w:rsid w:val="006F7D4C"/>
    <w:rsid w:val="00701FA6"/>
    <w:rsid w:val="0070306F"/>
    <w:rsid w:val="0070473B"/>
    <w:rsid w:val="0070531E"/>
    <w:rsid w:val="0070702C"/>
    <w:rsid w:val="007113F5"/>
    <w:rsid w:val="00717FB2"/>
    <w:rsid w:val="007249CB"/>
    <w:rsid w:val="00727914"/>
    <w:rsid w:val="00727EBD"/>
    <w:rsid w:val="00732243"/>
    <w:rsid w:val="00732D22"/>
    <w:rsid w:val="00742C91"/>
    <w:rsid w:val="00743328"/>
    <w:rsid w:val="007451FF"/>
    <w:rsid w:val="00745373"/>
    <w:rsid w:val="00747E69"/>
    <w:rsid w:val="0075065D"/>
    <w:rsid w:val="00751EC1"/>
    <w:rsid w:val="00752225"/>
    <w:rsid w:val="00753548"/>
    <w:rsid w:val="00764059"/>
    <w:rsid w:val="007647B0"/>
    <w:rsid w:val="00765265"/>
    <w:rsid w:val="00770020"/>
    <w:rsid w:val="00772191"/>
    <w:rsid w:val="007800CE"/>
    <w:rsid w:val="00780227"/>
    <w:rsid w:val="00781F2E"/>
    <w:rsid w:val="00793451"/>
    <w:rsid w:val="00793808"/>
    <w:rsid w:val="0079682F"/>
    <w:rsid w:val="00797D60"/>
    <w:rsid w:val="007A3F4E"/>
    <w:rsid w:val="007A481F"/>
    <w:rsid w:val="007A502C"/>
    <w:rsid w:val="007A579F"/>
    <w:rsid w:val="007C4F32"/>
    <w:rsid w:val="007C57E7"/>
    <w:rsid w:val="007D18EA"/>
    <w:rsid w:val="007D2F04"/>
    <w:rsid w:val="007D3C28"/>
    <w:rsid w:val="007E0B4F"/>
    <w:rsid w:val="007E7648"/>
    <w:rsid w:val="007F0595"/>
    <w:rsid w:val="007F2D1D"/>
    <w:rsid w:val="007F799E"/>
    <w:rsid w:val="00802141"/>
    <w:rsid w:val="00802E06"/>
    <w:rsid w:val="008051B6"/>
    <w:rsid w:val="008051C3"/>
    <w:rsid w:val="00810CE2"/>
    <w:rsid w:val="008150D4"/>
    <w:rsid w:val="00824131"/>
    <w:rsid w:val="008313F7"/>
    <w:rsid w:val="0083364D"/>
    <w:rsid w:val="0083735E"/>
    <w:rsid w:val="00837CBF"/>
    <w:rsid w:val="008417F4"/>
    <w:rsid w:val="00843705"/>
    <w:rsid w:val="00847A31"/>
    <w:rsid w:val="00847FDE"/>
    <w:rsid w:val="00850D0C"/>
    <w:rsid w:val="0085553A"/>
    <w:rsid w:val="00860CB4"/>
    <w:rsid w:val="00871E83"/>
    <w:rsid w:val="00880CAA"/>
    <w:rsid w:val="00881E71"/>
    <w:rsid w:val="0089066F"/>
    <w:rsid w:val="00891A1D"/>
    <w:rsid w:val="00893E9C"/>
    <w:rsid w:val="008949E1"/>
    <w:rsid w:val="008A1197"/>
    <w:rsid w:val="008A2AD2"/>
    <w:rsid w:val="008A4BE8"/>
    <w:rsid w:val="008A665A"/>
    <w:rsid w:val="008B1EFD"/>
    <w:rsid w:val="008B710D"/>
    <w:rsid w:val="008C6E83"/>
    <w:rsid w:val="008C72C9"/>
    <w:rsid w:val="008D0644"/>
    <w:rsid w:val="008D4A83"/>
    <w:rsid w:val="008E6E03"/>
    <w:rsid w:val="008F21C6"/>
    <w:rsid w:val="008F6F67"/>
    <w:rsid w:val="008F6FB8"/>
    <w:rsid w:val="009010B7"/>
    <w:rsid w:val="009073E1"/>
    <w:rsid w:val="009170F3"/>
    <w:rsid w:val="0092209C"/>
    <w:rsid w:val="00922D48"/>
    <w:rsid w:val="009268B7"/>
    <w:rsid w:val="00926E45"/>
    <w:rsid w:val="00931F2B"/>
    <w:rsid w:val="00932662"/>
    <w:rsid w:val="00934FE1"/>
    <w:rsid w:val="00936367"/>
    <w:rsid w:val="00936F8D"/>
    <w:rsid w:val="0094441F"/>
    <w:rsid w:val="0095071A"/>
    <w:rsid w:val="00955704"/>
    <w:rsid w:val="00962503"/>
    <w:rsid w:val="00966299"/>
    <w:rsid w:val="009668DE"/>
    <w:rsid w:val="00976413"/>
    <w:rsid w:val="00982C4C"/>
    <w:rsid w:val="00983893"/>
    <w:rsid w:val="00986039"/>
    <w:rsid w:val="009923C7"/>
    <w:rsid w:val="009978A7"/>
    <w:rsid w:val="009B00DC"/>
    <w:rsid w:val="009B7559"/>
    <w:rsid w:val="009C3A2D"/>
    <w:rsid w:val="009C69B6"/>
    <w:rsid w:val="009D3C3B"/>
    <w:rsid w:val="009D46EA"/>
    <w:rsid w:val="009E0ADA"/>
    <w:rsid w:val="009E56C5"/>
    <w:rsid w:val="009F2833"/>
    <w:rsid w:val="009F5C24"/>
    <w:rsid w:val="00A012F5"/>
    <w:rsid w:val="00A12291"/>
    <w:rsid w:val="00A15152"/>
    <w:rsid w:val="00A155F9"/>
    <w:rsid w:val="00A164B7"/>
    <w:rsid w:val="00A21DEF"/>
    <w:rsid w:val="00A319FD"/>
    <w:rsid w:val="00A33606"/>
    <w:rsid w:val="00A462C6"/>
    <w:rsid w:val="00A52D75"/>
    <w:rsid w:val="00A55023"/>
    <w:rsid w:val="00A72F7B"/>
    <w:rsid w:val="00A739CB"/>
    <w:rsid w:val="00A75047"/>
    <w:rsid w:val="00A7590C"/>
    <w:rsid w:val="00A8507F"/>
    <w:rsid w:val="00A91E16"/>
    <w:rsid w:val="00A95518"/>
    <w:rsid w:val="00AA10C4"/>
    <w:rsid w:val="00AA227E"/>
    <w:rsid w:val="00AA38A6"/>
    <w:rsid w:val="00AA57D8"/>
    <w:rsid w:val="00AA5BF1"/>
    <w:rsid w:val="00AA5EDA"/>
    <w:rsid w:val="00AA6E2B"/>
    <w:rsid w:val="00AB0733"/>
    <w:rsid w:val="00AB21AA"/>
    <w:rsid w:val="00AB2327"/>
    <w:rsid w:val="00AB288E"/>
    <w:rsid w:val="00AC4630"/>
    <w:rsid w:val="00AD0294"/>
    <w:rsid w:val="00AE1E64"/>
    <w:rsid w:val="00B10FC3"/>
    <w:rsid w:val="00B13E4F"/>
    <w:rsid w:val="00B1490D"/>
    <w:rsid w:val="00B14E51"/>
    <w:rsid w:val="00B15A21"/>
    <w:rsid w:val="00B1638F"/>
    <w:rsid w:val="00B243AF"/>
    <w:rsid w:val="00B25737"/>
    <w:rsid w:val="00B31F2A"/>
    <w:rsid w:val="00B33269"/>
    <w:rsid w:val="00B350C9"/>
    <w:rsid w:val="00B36EC5"/>
    <w:rsid w:val="00B3715C"/>
    <w:rsid w:val="00B4052C"/>
    <w:rsid w:val="00B41CB4"/>
    <w:rsid w:val="00B43D73"/>
    <w:rsid w:val="00B456E1"/>
    <w:rsid w:val="00B46551"/>
    <w:rsid w:val="00B51DB5"/>
    <w:rsid w:val="00B61445"/>
    <w:rsid w:val="00B61DDD"/>
    <w:rsid w:val="00B64DD4"/>
    <w:rsid w:val="00B64F13"/>
    <w:rsid w:val="00B73DEA"/>
    <w:rsid w:val="00B805C4"/>
    <w:rsid w:val="00BA00DF"/>
    <w:rsid w:val="00BA5432"/>
    <w:rsid w:val="00BA7DD8"/>
    <w:rsid w:val="00BB333E"/>
    <w:rsid w:val="00BC5BDA"/>
    <w:rsid w:val="00BD05DE"/>
    <w:rsid w:val="00BD27BE"/>
    <w:rsid w:val="00BD304D"/>
    <w:rsid w:val="00BD61E5"/>
    <w:rsid w:val="00BD793B"/>
    <w:rsid w:val="00BE1D88"/>
    <w:rsid w:val="00BF3D6B"/>
    <w:rsid w:val="00BF505C"/>
    <w:rsid w:val="00BF7A9A"/>
    <w:rsid w:val="00C03DCA"/>
    <w:rsid w:val="00C06212"/>
    <w:rsid w:val="00C1142C"/>
    <w:rsid w:val="00C14A4F"/>
    <w:rsid w:val="00C32613"/>
    <w:rsid w:val="00C41AE1"/>
    <w:rsid w:val="00C4538D"/>
    <w:rsid w:val="00C461FF"/>
    <w:rsid w:val="00C50274"/>
    <w:rsid w:val="00C5423E"/>
    <w:rsid w:val="00C60F4B"/>
    <w:rsid w:val="00C72FAB"/>
    <w:rsid w:val="00C822AF"/>
    <w:rsid w:val="00C90428"/>
    <w:rsid w:val="00C9472A"/>
    <w:rsid w:val="00C95794"/>
    <w:rsid w:val="00C95C6E"/>
    <w:rsid w:val="00C96C07"/>
    <w:rsid w:val="00CA17C5"/>
    <w:rsid w:val="00CA5C79"/>
    <w:rsid w:val="00CB4B0E"/>
    <w:rsid w:val="00CB6709"/>
    <w:rsid w:val="00CC2FE0"/>
    <w:rsid w:val="00CC48C0"/>
    <w:rsid w:val="00CD4663"/>
    <w:rsid w:val="00CE752A"/>
    <w:rsid w:val="00CF2B1E"/>
    <w:rsid w:val="00CF39D4"/>
    <w:rsid w:val="00D04103"/>
    <w:rsid w:val="00D14ACE"/>
    <w:rsid w:val="00D24AA4"/>
    <w:rsid w:val="00D31EBA"/>
    <w:rsid w:val="00D341FA"/>
    <w:rsid w:val="00D34435"/>
    <w:rsid w:val="00D47BCC"/>
    <w:rsid w:val="00D623D3"/>
    <w:rsid w:val="00D658B3"/>
    <w:rsid w:val="00D70EDE"/>
    <w:rsid w:val="00D81673"/>
    <w:rsid w:val="00D9290D"/>
    <w:rsid w:val="00DC112E"/>
    <w:rsid w:val="00DC1C49"/>
    <w:rsid w:val="00DC4B20"/>
    <w:rsid w:val="00DC4FC9"/>
    <w:rsid w:val="00DD476E"/>
    <w:rsid w:val="00DD5335"/>
    <w:rsid w:val="00DF0E97"/>
    <w:rsid w:val="00DF12DD"/>
    <w:rsid w:val="00DF4AA8"/>
    <w:rsid w:val="00DF5E90"/>
    <w:rsid w:val="00E016B0"/>
    <w:rsid w:val="00E043F8"/>
    <w:rsid w:val="00E04496"/>
    <w:rsid w:val="00E13337"/>
    <w:rsid w:val="00E13CDC"/>
    <w:rsid w:val="00E2212F"/>
    <w:rsid w:val="00E238F9"/>
    <w:rsid w:val="00E251D2"/>
    <w:rsid w:val="00E25B8F"/>
    <w:rsid w:val="00E270D5"/>
    <w:rsid w:val="00E27659"/>
    <w:rsid w:val="00E279A6"/>
    <w:rsid w:val="00E320C3"/>
    <w:rsid w:val="00E36BC9"/>
    <w:rsid w:val="00E51B27"/>
    <w:rsid w:val="00E53437"/>
    <w:rsid w:val="00E5437C"/>
    <w:rsid w:val="00E71D5C"/>
    <w:rsid w:val="00E75700"/>
    <w:rsid w:val="00E83192"/>
    <w:rsid w:val="00E834D5"/>
    <w:rsid w:val="00E87E12"/>
    <w:rsid w:val="00E92ADD"/>
    <w:rsid w:val="00E943FF"/>
    <w:rsid w:val="00EA18AE"/>
    <w:rsid w:val="00EA33FF"/>
    <w:rsid w:val="00EA7CD5"/>
    <w:rsid w:val="00EB0977"/>
    <w:rsid w:val="00EB13C5"/>
    <w:rsid w:val="00EB2E12"/>
    <w:rsid w:val="00EB3F7D"/>
    <w:rsid w:val="00EB49FA"/>
    <w:rsid w:val="00EB5854"/>
    <w:rsid w:val="00EC18FC"/>
    <w:rsid w:val="00EC2AFF"/>
    <w:rsid w:val="00EC4D39"/>
    <w:rsid w:val="00EC5E10"/>
    <w:rsid w:val="00EF03F0"/>
    <w:rsid w:val="00F06D1C"/>
    <w:rsid w:val="00F06E88"/>
    <w:rsid w:val="00F07F37"/>
    <w:rsid w:val="00F13DDE"/>
    <w:rsid w:val="00F2664D"/>
    <w:rsid w:val="00F30418"/>
    <w:rsid w:val="00F3215E"/>
    <w:rsid w:val="00F3231F"/>
    <w:rsid w:val="00F32F87"/>
    <w:rsid w:val="00F41CC2"/>
    <w:rsid w:val="00F52D73"/>
    <w:rsid w:val="00F65834"/>
    <w:rsid w:val="00F66B6F"/>
    <w:rsid w:val="00F66FCD"/>
    <w:rsid w:val="00F74DA3"/>
    <w:rsid w:val="00F77175"/>
    <w:rsid w:val="00F86911"/>
    <w:rsid w:val="00F91DFA"/>
    <w:rsid w:val="00F95288"/>
    <w:rsid w:val="00F9791B"/>
    <w:rsid w:val="00FA313D"/>
    <w:rsid w:val="00FB2AFC"/>
    <w:rsid w:val="00FB7A39"/>
    <w:rsid w:val="00FC0E1D"/>
    <w:rsid w:val="00FC53DA"/>
    <w:rsid w:val="00FD16A9"/>
    <w:rsid w:val="00FE3FBC"/>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C4C91D"/>
  <w15:docId w15:val="{820DA99D-F121-BE43-A9A3-6FEB9871F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31C04"/>
    <w:pPr>
      <w:spacing w:before="380" w:after="80"/>
      <w:jc w:val="both"/>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772191"/>
    <w:pPr>
      <w:spacing w:before="220" w:after="40"/>
      <w:jc w:val="both"/>
    </w:pPr>
    <w:rPr>
      <w:rFonts w:ascii="Linux Libertine" w:eastAsiaTheme="minorHAnsi" w:hAnsi="Linux Libertine" w:cs="Linux Libertine"/>
      <w:bCs/>
      <w:color w:val="FF0000"/>
      <w:sz w:val="18"/>
      <w:szCs w:val="18"/>
      <w:lang w:val="en-US" w:eastAsia="en-US"/>
      <w14:ligatures w14:val="standard"/>
    </w:rPr>
  </w:style>
  <w:style w:type="character" w:customStyle="1" w:styleId="AckHeadChar">
    <w:name w:val="AckHead Char"/>
    <w:basedOn w:val="DefaultParagraphFont"/>
    <w:link w:val="AckHead"/>
    <w:rsid w:val="00772191"/>
    <w:rPr>
      <w:rFonts w:ascii="Linux Libertine" w:eastAsiaTheme="minorHAnsi" w:hAnsi="Linux Libertine" w:cs="Linux Libertine"/>
      <w:bCs/>
      <w:color w:val="FF0000"/>
      <w:sz w:val="18"/>
      <w:szCs w:val="18"/>
      <w:lang w:val="en-US" w:eastAsia="en-US"/>
      <w14:ligatures w14:val="standard"/>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2F35D2"/>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2F35D2"/>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E75700"/>
    <w:pPr>
      <w:spacing w:line="264" w:lineRule="auto"/>
      <w:jc w:val="both"/>
    </w:pPr>
    <w:rPr>
      <w:rFonts w:ascii="Linux Libertine" w:eastAsiaTheme="minorHAnsi" w:hAnsi="Linux Libertine" w:cstheme="minorBidi"/>
      <w:sz w:val="18"/>
      <w:szCs w:val="22"/>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42477D"/>
    <w:pPr>
      <w:spacing w:before="200" w:after="40"/>
      <w:jc w:val="both"/>
    </w:pPr>
    <w:rPr>
      <w:rFonts w:ascii="Linux Libertine" w:eastAsiaTheme="minorHAnsi" w:hAnsi="Linux Libertine" w:cs="Linux Libertine"/>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742C91"/>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742C91"/>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8D0644"/>
    <w:pPr>
      <w:ind w:firstLine="238"/>
    </w:pPr>
  </w:style>
  <w:style w:type="character" w:customStyle="1" w:styleId="ParaContinueChar">
    <w:name w:val="ParaContinue Char"/>
    <w:basedOn w:val="DefaultParagraphFont"/>
    <w:link w:val="ParaContinue"/>
    <w:rsid w:val="008D0644"/>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link w:val="Bibentry0"/>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paragraph" w:customStyle="1" w:styleId="TableCaptionCentred">
    <w:name w:val="Table.Caption.Centred"/>
    <w:basedOn w:val="Normal"/>
    <w:autoRedefine/>
    <w:rsid w:val="000B79F8"/>
    <w:pPr>
      <w:spacing w:after="120" w:line="240" w:lineRule="auto"/>
      <w:jc w:val="center"/>
    </w:pPr>
    <w:rPr>
      <w:rFonts w:ascii="Times" w:eastAsiaTheme="minorEastAsia" w:hAnsi="Times" w:cs="Times New Roman"/>
      <w:color w:val="000000"/>
      <w:sz w:val="22"/>
      <w:lang w:val="en-GB"/>
    </w:rPr>
  </w:style>
  <w:style w:type="paragraph" w:customStyle="1" w:styleId="EndNoteBibliography">
    <w:name w:val="EndNote Bibliography"/>
    <w:basedOn w:val="Normal"/>
    <w:link w:val="EndNoteBibliographyChar"/>
    <w:rsid w:val="00B456E1"/>
    <w:pPr>
      <w:widowControl w:val="0"/>
      <w:spacing w:line="240" w:lineRule="auto"/>
      <w:jc w:val="left"/>
    </w:pPr>
    <w:rPr>
      <w:rFonts w:ascii="Microsoft JhengHei" w:eastAsia="Microsoft JhengHei" w:hAnsi="Microsoft JhengHei" w:cs="Tahoma"/>
      <w:kern w:val="2"/>
      <w:szCs w:val="24"/>
      <w:lang w:eastAsia="zh-CN"/>
    </w:rPr>
  </w:style>
  <w:style w:type="character" w:customStyle="1" w:styleId="EndNoteBibliographyChar">
    <w:name w:val="EndNote Bibliography Char"/>
    <w:basedOn w:val="DefaultParagraphFont"/>
    <w:link w:val="EndNoteBibliography"/>
    <w:rsid w:val="00B456E1"/>
    <w:rPr>
      <w:rFonts w:ascii="Microsoft JhengHei" w:eastAsia="Microsoft JhengHei" w:hAnsi="Microsoft JhengHei" w:cs="Tahoma"/>
      <w:kern w:val="2"/>
      <w:sz w:val="18"/>
      <w:szCs w:val="24"/>
      <w:lang w:val="en-US" w:eastAsia="zh-CN"/>
    </w:rPr>
  </w:style>
  <w:style w:type="paragraph" w:customStyle="1" w:styleId="EndNoteBibliographyTitle">
    <w:name w:val="EndNote Bibliography Title"/>
    <w:basedOn w:val="Normal"/>
    <w:link w:val="EndNoteBibliographyTitle0"/>
    <w:rsid w:val="00AA5EDA"/>
    <w:pPr>
      <w:jc w:val="center"/>
    </w:pPr>
    <w:rPr>
      <w:rFonts w:ascii="Microsoft JhengHei" w:eastAsia="Microsoft JhengHei" w:hAnsi="Microsoft JhengHei"/>
    </w:rPr>
  </w:style>
  <w:style w:type="character" w:customStyle="1" w:styleId="Bibentry0">
    <w:name w:val="Bib_entry 字符"/>
    <w:basedOn w:val="DefaultParagraphFont"/>
    <w:link w:val="Bibentry"/>
    <w:rsid w:val="00AA5EDA"/>
    <w:rPr>
      <w:rFonts w:ascii="Linux Libertine" w:eastAsiaTheme="minorHAnsi" w:hAnsi="Linux Libertine" w:cs="Linux Libertine"/>
      <w:sz w:val="14"/>
      <w:szCs w:val="22"/>
      <w:lang w:val="en-US" w:eastAsia="en-US"/>
    </w:rPr>
  </w:style>
  <w:style w:type="character" w:customStyle="1" w:styleId="EndNoteBibliographyTitle0">
    <w:name w:val="EndNote Bibliography Title 字符"/>
    <w:basedOn w:val="Bibentry0"/>
    <w:link w:val="EndNoteBibliographyTitle"/>
    <w:rsid w:val="00AA5EDA"/>
    <w:rPr>
      <w:rFonts w:ascii="Microsoft JhengHei" w:eastAsia="Microsoft JhengHei" w:hAnsi="Microsoft JhengHei" w:cstheme="minorBidi"/>
      <w:sz w:val="18"/>
      <w:szCs w:val="22"/>
      <w:lang w:val="en-US" w:eastAsia="en-US"/>
    </w:rPr>
  </w:style>
  <w:style w:type="character" w:customStyle="1" w:styleId="UnresolvedMention1">
    <w:name w:val="Unresolved Mention1"/>
    <w:basedOn w:val="DefaultParagraphFont"/>
    <w:uiPriority w:val="99"/>
    <w:semiHidden/>
    <w:unhideWhenUsed/>
    <w:rsid w:val="00AA5EDA"/>
    <w:rPr>
      <w:color w:val="605E5C"/>
      <w:shd w:val="clear" w:color="auto" w:fill="E1DFDD"/>
    </w:rPr>
  </w:style>
  <w:style w:type="character" w:customStyle="1" w:styleId="gd15mcfceub">
    <w:name w:val="gd15mcfceub"/>
    <w:basedOn w:val="DefaultParagraphFont"/>
    <w:rsid w:val="007C4F32"/>
  </w:style>
  <w:style w:type="paragraph" w:styleId="Revision">
    <w:name w:val="Revision"/>
    <w:hidden/>
    <w:uiPriority w:val="99"/>
    <w:semiHidden/>
    <w:rsid w:val="000D08E9"/>
    <w:rPr>
      <w:rFonts w:ascii="Linux Libertine" w:eastAsiaTheme="minorHAnsi" w:hAnsi="Linux Libertine" w:cstheme="minorBidi"/>
      <w:sz w:val="18"/>
      <w:szCs w:val="22"/>
      <w:lang w:val="en-US" w:eastAsia="en-US"/>
    </w:rPr>
  </w:style>
  <w:style w:type="character" w:styleId="UnresolvedMention">
    <w:name w:val="Unresolved Mention"/>
    <w:basedOn w:val="DefaultParagraphFont"/>
    <w:uiPriority w:val="99"/>
    <w:semiHidden/>
    <w:unhideWhenUsed/>
    <w:rsid w:val="00711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0171689">
      <w:bodyDiv w:val="1"/>
      <w:marLeft w:val="0"/>
      <w:marRight w:val="0"/>
      <w:marTop w:val="0"/>
      <w:marBottom w:val="0"/>
      <w:divBdr>
        <w:top w:val="none" w:sz="0" w:space="0" w:color="auto"/>
        <w:left w:val="none" w:sz="0" w:space="0" w:color="auto"/>
        <w:bottom w:val="none" w:sz="0" w:space="0" w:color="auto"/>
        <w:right w:val="none" w:sz="0" w:space="0" w:color="auto"/>
      </w:divBdr>
      <w:divsChild>
        <w:div w:id="914777485">
          <w:marLeft w:val="0"/>
          <w:marRight w:val="0"/>
          <w:marTop w:val="0"/>
          <w:marBottom w:val="0"/>
          <w:divBdr>
            <w:top w:val="none" w:sz="0" w:space="0" w:color="auto"/>
            <w:left w:val="none" w:sz="0" w:space="0" w:color="auto"/>
            <w:bottom w:val="none" w:sz="0" w:space="0" w:color="auto"/>
            <w:right w:val="none" w:sz="0" w:space="0" w:color="auto"/>
          </w:divBdr>
          <w:divsChild>
            <w:div w:id="231937801">
              <w:marLeft w:val="0"/>
              <w:marRight w:val="0"/>
              <w:marTop w:val="0"/>
              <w:marBottom w:val="0"/>
              <w:divBdr>
                <w:top w:val="none" w:sz="0" w:space="0" w:color="auto"/>
                <w:left w:val="none" w:sz="0" w:space="0" w:color="auto"/>
                <w:bottom w:val="none" w:sz="0" w:space="0" w:color="auto"/>
                <w:right w:val="none" w:sz="0" w:space="0" w:color="auto"/>
              </w:divBdr>
              <w:divsChild>
                <w:div w:id="16586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950F15E-252A-BD47-B6F1-C523E6EC0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0</TotalTime>
  <Pages>10</Pages>
  <Words>7547</Words>
  <Characters>43477</Characters>
  <Application>Microsoft Office Word</Application>
  <DocSecurity>0</DocSecurity>
  <Lines>679</Lines>
  <Paragraphs>99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50925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en232</cp:lastModifiedBy>
  <cp:revision>3</cp:revision>
  <cp:lastPrinted>2019-09-06T06:23:00Z</cp:lastPrinted>
  <dcterms:created xsi:type="dcterms:W3CDTF">2020-10-28T07:03:00Z</dcterms:created>
  <dcterms:modified xsi:type="dcterms:W3CDTF">2020-10-28T07:04:00Z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